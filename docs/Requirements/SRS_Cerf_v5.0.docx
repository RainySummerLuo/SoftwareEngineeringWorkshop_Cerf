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14D54" w14:textId="77777777" w:rsidR="007E4F49" w:rsidRPr="00435BC9" w:rsidRDefault="007E4F49">
      <w:pPr>
        <w:pStyle w:val="line"/>
        <w:rPr>
          <w:rFonts w:cs="Arial"/>
        </w:rPr>
      </w:pPr>
    </w:p>
    <w:p w14:paraId="0F3058CC" w14:textId="77777777" w:rsidR="007E4F49" w:rsidRPr="00435BC9" w:rsidRDefault="007E4F49">
      <w:pPr>
        <w:pStyle w:val="Title"/>
        <w:rPr>
          <w:rFonts w:cs="Arial"/>
        </w:rPr>
      </w:pPr>
      <w:r w:rsidRPr="00435BC9">
        <w:rPr>
          <w:rFonts w:cs="Arial"/>
        </w:rPr>
        <w:t>Software Requirements Specification</w:t>
      </w:r>
    </w:p>
    <w:p w14:paraId="4CCB5650" w14:textId="77777777" w:rsidR="007E4F49" w:rsidRPr="00435BC9" w:rsidRDefault="007E4F49">
      <w:pPr>
        <w:pStyle w:val="Title"/>
        <w:spacing w:before="0" w:after="400"/>
        <w:rPr>
          <w:rFonts w:cs="Arial"/>
          <w:sz w:val="40"/>
        </w:rPr>
      </w:pPr>
      <w:r w:rsidRPr="00435BC9">
        <w:rPr>
          <w:rFonts w:cs="Arial"/>
          <w:sz w:val="40"/>
        </w:rPr>
        <w:t>for</w:t>
      </w:r>
    </w:p>
    <w:p w14:paraId="2FBB0A7D" w14:textId="77777777" w:rsidR="007E4F49" w:rsidRPr="00435BC9" w:rsidRDefault="00A55821">
      <w:pPr>
        <w:pStyle w:val="Title"/>
        <w:rPr>
          <w:rFonts w:cs="Arial"/>
        </w:rPr>
      </w:pPr>
      <w:r w:rsidRPr="00435BC9">
        <w:rPr>
          <w:rFonts w:cs="Arial"/>
        </w:rPr>
        <w:t>Brew Day</w:t>
      </w:r>
      <w:r w:rsidR="003C413F" w:rsidRPr="00435BC9">
        <w:rPr>
          <w:rFonts w:cs="Arial"/>
        </w:rPr>
        <w:t>!</w:t>
      </w:r>
    </w:p>
    <w:p w14:paraId="358E2591" w14:textId="34EB2949" w:rsidR="007E4F49" w:rsidRPr="00F93CF3" w:rsidRDefault="007E4F49">
      <w:pPr>
        <w:pStyle w:val="ByLine"/>
        <w:rPr>
          <w:rFonts w:cs="Arial"/>
        </w:rPr>
      </w:pPr>
      <w:r w:rsidRPr="00435BC9">
        <w:rPr>
          <w:rFonts w:cs="Arial"/>
        </w:rPr>
        <w:t xml:space="preserve">Version </w:t>
      </w:r>
      <w:ins w:id="0" w:author="Laurence Luo" w:date="2019-04-02T20:36:00Z">
        <w:r w:rsidR="00A7217C">
          <w:rPr>
            <w:rFonts w:cs="Arial"/>
          </w:rPr>
          <w:t>5</w:t>
        </w:r>
      </w:ins>
      <w:ins w:id="1" w:author="Luo Laurence" w:date="2019-03-12T20:34:00Z">
        <w:del w:id="2" w:author="Laurence Luo" w:date="2019-03-19T22:59:00Z">
          <w:r w:rsidR="00BE7E0A" w:rsidRPr="00F93CF3" w:rsidDel="0096731D">
            <w:rPr>
              <w:rFonts w:cs="Arial"/>
            </w:rPr>
            <w:delText>2</w:delText>
          </w:r>
        </w:del>
        <w:r w:rsidR="00BE7E0A" w:rsidRPr="00F93CF3">
          <w:rPr>
            <w:rFonts w:cs="Arial"/>
          </w:rPr>
          <w:t>.0</w:t>
        </w:r>
      </w:ins>
      <w:del w:id="3" w:author="Luo Laurence" w:date="2019-03-12T20:34:00Z">
        <w:r w:rsidRPr="00F93CF3" w:rsidDel="00BE7E0A">
          <w:rPr>
            <w:rFonts w:cs="Arial"/>
          </w:rPr>
          <w:delText xml:space="preserve">1.0 </w:delText>
        </w:r>
      </w:del>
      <w:ins w:id="4" w:author="Luo Laurence" w:date="2019-03-12T20:34:00Z">
        <w:r w:rsidR="00BE7E0A" w:rsidRPr="00F93CF3">
          <w:rPr>
            <w:rFonts w:cs="Arial"/>
          </w:rPr>
          <w:t xml:space="preserve"> </w:t>
        </w:r>
      </w:ins>
      <w:r w:rsidRPr="00F93CF3">
        <w:rPr>
          <w:rFonts w:cs="Arial"/>
        </w:rPr>
        <w:t>approved</w:t>
      </w:r>
    </w:p>
    <w:p w14:paraId="29440272" w14:textId="77777777" w:rsidR="007E4F49" w:rsidRPr="00F93CF3" w:rsidRDefault="007E4F49">
      <w:pPr>
        <w:pStyle w:val="ByLine"/>
        <w:rPr>
          <w:rFonts w:cs="Arial"/>
        </w:rPr>
      </w:pPr>
      <w:r w:rsidRPr="00F93CF3">
        <w:rPr>
          <w:rFonts w:cs="Arial"/>
        </w:rPr>
        <w:t xml:space="preserve">Prepared by </w:t>
      </w:r>
      <w:r w:rsidR="00A55821" w:rsidRPr="00F93CF3">
        <w:rPr>
          <w:rFonts w:cs="Arial"/>
        </w:rPr>
        <w:t xml:space="preserve">ZHANG </w:t>
      </w:r>
      <w:proofErr w:type="spellStart"/>
      <w:r w:rsidR="00A55821" w:rsidRPr="00F93CF3">
        <w:rPr>
          <w:rFonts w:cs="Arial"/>
        </w:rPr>
        <w:t>Zhiyi</w:t>
      </w:r>
      <w:proofErr w:type="spellEnd"/>
      <w:r w:rsidR="00A55821" w:rsidRPr="00F93CF3">
        <w:rPr>
          <w:rFonts w:cs="Arial"/>
        </w:rPr>
        <w:t xml:space="preserve">, LUO Zichen, WANG Yuan, LU </w:t>
      </w:r>
      <w:proofErr w:type="spellStart"/>
      <w:r w:rsidR="00A55821" w:rsidRPr="00F93CF3">
        <w:rPr>
          <w:rFonts w:cs="Arial"/>
        </w:rPr>
        <w:t>Guangxing</w:t>
      </w:r>
      <w:proofErr w:type="spellEnd"/>
    </w:p>
    <w:p w14:paraId="311E8FEE" w14:textId="77777777" w:rsidR="007E4F49" w:rsidRPr="00F93CF3" w:rsidRDefault="00A55821">
      <w:pPr>
        <w:pStyle w:val="ByLine"/>
        <w:rPr>
          <w:rFonts w:cs="Arial"/>
        </w:rPr>
      </w:pPr>
      <w:r w:rsidRPr="00F93CF3">
        <w:rPr>
          <w:rFonts w:cs="Arial"/>
        </w:rPr>
        <w:t>Cerf</w:t>
      </w:r>
    </w:p>
    <w:p w14:paraId="7C845FFE" w14:textId="5D2A6F16" w:rsidR="007E4F49" w:rsidRPr="00F93CF3" w:rsidRDefault="00A55821">
      <w:pPr>
        <w:pStyle w:val="ByLine"/>
        <w:rPr>
          <w:rFonts w:cs="Arial"/>
        </w:rPr>
      </w:pPr>
      <w:del w:id="5" w:author="Laurence Luo" w:date="2019-03-25T17:48:00Z">
        <w:r w:rsidRPr="00F93CF3" w:rsidDel="00954491">
          <w:rPr>
            <w:rFonts w:cs="Arial"/>
          </w:rPr>
          <w:delText xml:space="preserve">4 </w:delText>
        </w:r>
      </w:del>
      <w:ins w:id="6" w:author="Laurence Luo" w:date="2019-04-02T20:36:00Z">
        <w:r w:rsidR="00A7217C">
          <w:rPr>
            <w:rFonts w:cs="Arial"/>
          </w:rPr>
          <w:t xml:space="preserve">2 April </w:t>
        </w:r>
      </w:ins>
      <w:del w:id="7" w:author="Laurence Luo" w:date="2019-04-02T20:36:00Z">
        <w:r w:rsidRPr="00F93CF3" w:rsidDel="00A7217C">
          <w:rPr>
            <w:rFonts w:cs="Arial"/>
          </w:rPr>
          <w:delText>March</w:delText>
        </w:r>
      </w:del>
      <w:r w:rsidRPr="00F93CF3">
        <w:rPr>
          <w:rFonts w:cs="Arial"/>
        </w:rPr>
        <w:t xml:space="preserve"> 2019</w:t>
      </w:r>
    </w:p>
    <w:p w14:paraId="7D639EDD" w14:textId="77777777" w:rsidR="007E4F49" w:rsidRPr="00F93CF3" w:rsidRDefault="007E4F49">
      <w:pPr>
        <w:pStyle w:val="ChangeHistoryTitle"/>
        <w:rPr>
          <w:rFonts w:cs="Arial"/>
          <w:sz w:val="32"/>
        </w:rPr>
        <w:sectPr w:rsidR="007E4F49" w:rsidRPr="00F93CF3">
          <w:footerReference w:type="default" r:id="rId8"/>
          <w:pgSz w:w="12240" w:h="15840"/>
          <w:pgMar w:top="1440" w:right="1440" w:bottom="1440" w:left="1440" w:header="720" w:footer="720" w:gutter="0"/>
          <w:pgNumType w:fmt="lowerRoman" w:start="1"/>
          <w:cols w:space="720"/>
        </w:sectPr>
      </w:pPr>
    </w:p>
    <w:p w14:paraId="71D26D68" w14:textId="77777777" w:rsidR="007E4F49" w:rsidRPr="00F93CF3" w:rsidRDefault="007E4F49">
      <w:pPr>
        <w:pStyle w:val="TOCEntry"/>
        <w:rPr>
          <w:rFonts w:ascii="Arial" w:hAnsi="Arial" w:cs="Arial"/>
          <w:rPrChange w:id="8" w:author="Laurence Luo" w:date="2019-03-26T20:53:00Z">
            <w:rPr/>
          </w:rPrChange>
        </w:rPr>
      </w:pPr>
      <w:bookmarkStart w:id="9" w:name="_Toc344877432"/>
      <w:bookmarkStart w:id="10" w:name="_Toc344879822"/>
      <w:bookmarkStart w:id="11" w:name="_Toc346508722"/>
      <w:bookmarkStart w:id="12" w:name="_Toc346508952"/>
      <w:bookmarkStart w:id="13" w:name="_Toc346509227"/>
      <w:bookmarkStart w:id="14" w:name="_Toc5129805"/>
      <w:bookmarkEnd w:id="9"/>
      <w:bookmarkEnd w:id="10"/>
      <w:bookmarkEnd w:id="11"/>
      <w:bookmarkEnd w:id="12"/>
      <w:bookmarkEnd w:id="13"/>
      <w:r w:rsidRPr="00F93CF3">
        <w:rPr>
          <w:rFonts w:ascii="Arial" w:hAnsi="Arial" w:cs="Arial"/>
          <w:rPrChange w:id="15" w:author="Laurence Luo" w:date="2019-03-26T20:53:00Z">
            <w:rPr/>
          </w:rPrChange>
        </w:rPr>
        <w:lastRenderedPageBreak/>
        <w:t>Table of Contents</w:t>
      </w:r>
      <w:bookmarkEnd w:id="14"/>
    </w:p>
    <w:p w14:paraId="25D2D9DE" w14:textId="59F5217C" w:rsidR="00F65C3B" w:rsidRDefault="007E4F49">
      <w:pPr>
        <w:pStyle w:val="TOC1"/>
        <w:rPr>
          <w:ins w:id="16" w:author="Laurence Luo" w:date="2019-04-02T20:36:00Z"/>
          <w:rFonts w:asciiTheme="minorHAnsi" w:eastAsiaTheme="minorEastAsia" w:hAnsiTheme="minorHAnsi" w:cstheme="minorBidi"/>
          <w:b w:val="0"/>
          <w:noProof/>
          <w:sz w:val="22"/>
          <w:szCs w:val="22"/>
        </w:rPr>
      </w:pPr>
      <w:r w:rsidRPr="00F93CF3">
        <w:rPr>
          <w:rFonts w:ascii="Arial" w:hAnsi="Arial" w:cs="Arial"/>
          <w:rPrChange w:id="17" w:author="Laurence Luo" w:date="2019-03-26T20:53:00Z">
            <w:rPr>
              <w:rFonts w:ascii="Times New Roman" w:hAnsi="Times New Roman"/>
            </w:rPr>
          </w:rPrChange>
        </w:rPr>
        <w:fldChar w:fldCharType="begin"/>
      </w:r>
      <w:r w:rsidRPr="00F93CF3">
        <w:rPr>
          <w:rFonts w:ascii="Arial" w:hAnsi="Arial" w:cs="Arial"/>
          <w:rPrChange w:id="18" w:author="Laurence Luo" w:date="2019-03-26T20:53:00Z">
            <w:rPr>
              <w:rFonts w:ascii="Times New Roman" w:hAnsi="Times New Roman"/>
            </w:rPr>
          </w:rPrChange>
        </w:rPr>
        <w:instrText xml:space="preserve"> TOC \o "1-3" \t "TOCentry,1" </w:instrText>
      </w:r>
      <w:r w:rsidRPr="00F93CF3">
        <w:rPr>
          <w:rFonts w:ascii="Arial" w:hAnsi="Arial" w:cs="Arial"/>
          <w:rPrChange w:id="19" w:author="Laurence Luo" w:date="2019-03-26T20:53:00Z">
            <w:rPr>
              <w:rFonts w:ascii="Times New Roman" w:hAnsi="Times New Roman"/>
              <w:b w:val="0"/>
            </w:rPr>
          </w:rPrChange>
        </w:rPr>
        <w:fldChar w:fldCharType="separate"/>
      </w:r>
      <w:ins w:id="20" w:author="Laurence Luo" w:date="2019-04-02T20:36:00Z">
        <w:r w:rsidR="00F65C3B" w:rsidRPr="002F39CE">
          <w:rPr>
            <w:rFonts w:ascii="Arial" w:hAnsi="Arial" w:cs="Arial"/>
            <w:noProof/>
          </w:rPr>
          <w:t>Table of Contents</w:t>
        </w:r>
        <w:r w:rsidR="00F65C3B">
          <w:rPr>
            <w:noProof/>
          </w:rPr>
          <w:tab/>
        </w:r>
        <w:r w:rsidR="00F65C3B">
          <w:rPr>
            <w:noProof/>
          </w:rPr>
          <w:fldChar w:fldCharType="begin"/>
        </w:r>
        <w:r w:rsidR="00F65C3B">
          <w:rPr>
            <w:noProof/>
          </w:rPr>
          <w:instrText xml:space="preserve"> PAGEREF _Toc5129805 \h </w:instrText>
        </w:r>
        <w:r w:rsidR="00F65C3B">
          <w:rPr>
            <w:noProof/>
          </w:rPr>
        </w:r>
      </w:ins>
      <w:r w:rsidR="00F65C3B">
        <w:rPr>
          <w:noProof/>
        </w:rPr>
        <w:fldChar w:fldCharType="separate"/>
      </w:r>
      <w:ins w:id="21" w:author="Laurence Luo" w:date="2019-04-02T20:36:00Z">
        <w:r w:rsidR="00F65C3B">
          <w:rPr>
            <w:noProof/>
          </w:rPr>
          <w:t>ii</w:t>
        </w:r>
        <w:r w:rsidR="00F65C3B">
          <w:rPr>
            <w:noProof/>
          </w:rPr>
          <w:fldChar w:fldCharType="end"/>
        </w:r>
      </w:ins>
    </w:p>
    <w:p w14:paraId="24FCD777" w14:textId="4FB08D70" w:rsidR="00F65C3B" w:rsidRDefault="00F65C3B">
      <w:pPr>
        <w:pStyle w:val="TOC1"/>
        <w:rPr>
          <w:ins w:id="22" w:author="Laurence Luo" w:date="2019-04-02T20:36:00Z"/>
          <w:rFonts w:asciiTheme="minorHAnsi" w:eastAsiaTheme="minorEastAsia" w:hAnsiTheme="minorHAnsi" w:cstheme="minorBidi"/>
          <w:b w:val="0"/>
          <w:noProof/>
          <w:sz w:val="22"/>
          <w:szCs w:val="22"/>
        </w:rPr>
      </w:pPr>
      <w:ins w:id="23" w:author="Laurence Luo" w:date="2019-04-02T20:36:00Z">
        <w:r w:rsidRPr="002F39CE">
          <w:rPr>
            <w:rFonts w:ascii="Arial" w:hAnsi="Arial" w:cs="Arial"/>
            <w:noProof/>
          </w:rPr>
          <w:t>Revision History</w:t>
        </w:r>
        <w:r>
          <w:rPr>
            <w:noProof/>
          </w:rPr>
          <w:tab/>
        </w:r>
        <w:r>
          <w:rPr>
            <w:noProof/>
          </w:rPr>
          <w:fldChar w:fldCharType="begin"/>
        </w:r>
        <w:r>
          <w:rPr>
            <w:noProof/>
          </w:rPr>
          <w:instrText xml:space="preserve"> PAGEREF _Toc5129806 \h </w:instrText>
        </w:r>
        <w:r>
          <w:rPr>
            <w:noProof/>
          </w:rPr>
        </w:r>
      </w:ins>
      <w:r>
        <w:rPr>
          <w:noProof/>
        </w:rPr>
        <w:fldChar w:fldCharType="separate"/>
      </w:r>
      <w:ins w:id="24" w:author="Laurence Luo" w:date="2019-04-02T20:36:00Z">
        <w:r>
          <w:rPr>
            <w:noProof/>
          </w:rPr>
          <w:t>iii</w:t>
        </w:r>
        <w:r>
          <w:rPr>
            <w:noProof/>
          </w:rPr>
          <w:fldChar w:fldCharType="end"/>
        </w:r>
      </w:ins>
    </w:p>
    <w:p w14:paraId="12E2C474" w14:textId="02DD3577" w:rsidR="00F65C3B" w:rsidRDefault="00F65C3B">
      <w:pPr>
        <w:pStyle w:val="TOC1"/>
        <w:rPr>
          <w:ins w:id="25" w:author="Laurence Luo" w:date="2019-04-02T20:36:00Z"/>
          <w:rFonts w:asciiTheme="minorHAnsi" w:eastAsiaTheme="minorEastAsia" w:hAnsiTheme="minorHAnsi" w:cstheme="minorBidi"/>
          <w:b w:val="0"/>
          <w:noProof/>
          <w:sz w:val="22"/>
          <w:szCs w:val="22"/>
        </w:rPr>
      </w:pPr>
      <w:ins w:id="26" w:author="Laurence Luo" w:date="2019-04-02T20:36:00Z">
        <w:r w:rsidRPr="002F39CE">
          <w:rPr>
            <w:rFonts w:ascii="Arial" w:hAnsi="Arial" w:cs="Arial"/>
            <w:noProof/>
          </w:rPr>
          <w:t>1.</w:t>
        </w:r>
        <w:r>
          <w:rPr>
            <w:rFonts w:asciiTheme="minorHAnsi" w:eastAsiaTheme="minorEastAsia" w:hAnsiTheme="minorHAnsi" w:cstheme="minorBidi"/>
            <w:b w:val="0"/>
            <w:noProof/>
            <w:sz w:val="22"/>
            <w:szCs w:val="22"/>
          </w:rPr>
          <w:tab/>
        </w:r>
        <w:r w:rsidRPr="002F39CE">
          <w:rPr>
            <w:rFonts w:ascii="Arial" w:hAnsi="Arial" w:cs="Arial"/>
            <w:noProof/>
          </w:rPr>
          <w:t>Introduction</w:t>
        </w:r>
        <w:r>
          <w:rPr>
            <w:noProof/>
          </w:rPr>
          <w:tab/>
        </w:r>
        <w:r>
          <w:rPr>
            <w:noProof/>
          </w:rPr>
          <w:fldChar w:fldCharType="begin"/>
        </w:r>
        <w:r>
          <w:rPr>
            <w:noProof/>
          </w:rPr>
          <w:instrText xml:space="preserve"> PAGEREF _Toc5129807 \h </w:instrText>
        </w:r>
        <w:r>
          <w:rPr>
            <w:noProof/>
          </w:rPr>
        </w:r>
      </w:ins>
      <w:r>
        <w:rPr>
          <w:noProof/>
        </w:rPr>
        <w:fldChar w:fldCharType="separate"/>
      </w:r>
      <w:ins w:id="27" w:author="Laurence Luo" w:date="2019-04-02T20:36:00Z">
        <w:r>
          <w:rPr>
            <w:noProof/>
          </w:rPr>
          <w:t>1</w:t>
        </w:r>
        <w:r>
          <w:rPr>
            <w:noProof/>
          </w:rPr>
          <w:fldChar w:fldCharType="end"/>
        </w:r>
      </w:ins>
    </w:p>
    <w:p w14:paraId="20974FEA" w14:textId="0335DBE3" w:rsidR="00F65C3B" w:rsidRDefault="00F65C3B">
      <w:pPr>
        <w:pStyle w:val="TOC2"/>
        <w:tabs>
          <w:tab w:val="left" w:pos="960"/>
        </w:tabs>
        <w:rPr>
          <w:ins w:id="28" w:author="Laurence Luo" w:date="2019-04-02T20:36:00Z"/>
          <w:rFonts w:asciiTheme="minorHAnsi" w:eastAsiaTheme="minorEastAsia" w:hAnsiTheme="minorHAnsi" w:cstheme="minorBidi"/>
          <w:noProof/>
          <w:szCs w:val="22"/>
          <w:lang w:eastAsia="zh-CN"/>
        </w:rPr>
      </w:pPr>
      <w:ins w:id="29" w:author="Laurence Luo" w:date="2019-04-02T20:36:00Z">
        <w:r w:rsidRPr="002F39CE">
          <w:rPr>
            <w:rFonts w:ascii="Arial" w:eastAsiaTheme="majorEastAsia" w:hAnsi="Arial" w:cs="Arial"/>
            <w:noProof/>
          </w:rPr>
          <w:t>1.1</w:t>
        </w:r>
        <w:r>
          <w:rPr>
            <w:rFonts w:asciiTheme="minorHAnsi" w:eastAsiaTheme="minorEastAsia" w:hAnsiTheme="minorHAnsi" w:cstheme="minorBidi"/>
            <w:noProof/>
            <w:szCs w:val="22"/>
            <w:lang w:eastAsia="zh-CN"/>
          </w:rPr>
          <w:tab/>
        </w:r>
        <w:r w:rsidRPr="002F39CE">
          <w:rPr>
            <w:rFonts w:ascii="Arial" w:hAnsi="Arial" w:cs="Arial"/>
            <w:noProof/>
          </w:rPr>
          <w:t>Purpose</w:t>
        </w:r>
        <w:r>
          <w:rPr>
            <w:noProof/>
          </w:rPr>
          <w:tab/>
        </w:r>
        <w:r>
          <w:rPr>
            <w:noProof/>
          </w:rPr>
          <w:fldChar w:fldCharType="begin"/>
        </w:r>
        <w:r>
          <w:rPr>
            <w:noProof/>
          </w:rPr>
          <w:instrText xml:space="preserve"> PAGEREF _Toc5129808 \h </w:instrText>
        </w:r>
        <w:r>
          <w:rPr>
            <w:noProof/>
          </w:rPr>
        </w:r>
      </w:ins>
      <w:r>
        <w:rPr>
          <w:noProof/>
        </w:rPr>
        <w:fldChar w:fldCharType="separate"/>
      </w:r>
      <w:ins w:id="30" w:author="Laurence Luo" w:date="2019-04-02T20:36:00Z">
        <w:r>
          <w:rPr>
            <w:noProof/>
          </w:rPr>
          <w:t>1</w:t>
        </w:r>
        <w:r>
          <w:rPr>
            <w:noProof/>
          </w:rPr>
          <w:fldChar w:fldCharType="end"/>
        </w:r>
      </w:ins>
    </w:p>
    <w:p w14:paraId="67E17934" w14:textId="23A4E12E" w:rsidR="00F65C3B" w:rsidRDefault="00F65C3B">
      <w:pPr>
        <w:pStyle w:val="TOC2"/>
        <w:tabs>
          <w:tab w:val="left" w:pos="960"/>
        </w:tabs>
        <w:rPr>
          <w:ins w:id="31" w:author="Laurence Luo" w:date="2019-04-02T20:36:00Z"/>
          <w:rFonts w:asciiTheme="minorHAnsi" w:eastAsiaTheme="minorEastAsia" w:hAnsiTheme="minorHAnsi" w:cstheme="minorBidi"/>
          <w:noProof/>
          <w:szCs w:val="22"/>
          <w:lang w:eastAsia="zh-CN"/>
        </w:rPr>
      </w:pPr>
      <w:ins w:id="32" w:author="Laurence Luo" w:date="2019-04-02T20:36:00Z">
        <w:r w:rsidRPr="002F39CE">
          <w:rPr>
            <w:rFonts w:ascii="Arial" w:eastAsiaTheme="majorEastAsia" w:hAnsi="Arial" w:cs="Arial"/>
            <w:noProof/>
          </w:rPr>
          <w:t>1.2</w:t>
        </w:r>
        <w:r>
          <w:rPr>
            <w:rFonts w:asciiTheme="minorHAnsi" w:eastAsiaTheme="minorEastAsia" w:hAnsiTheme="minorHAnsi" w:cstheme="minorBidi"/>
            <w:noProof/>
            <w:szCs w:val="22"/>
            <w:lang w:eastAsia="zh-CN"/>
          </w:rPr>
          <w:tab/>
        </w:r>
        <w:r w:rsidRPr="002F39CE">
          <w:rPr>
            <w:rFonts w:ascii="Arial" w:hAnsi="Arial" w:cs="Arial"/>
            <w:noProof/>
          </w:rPr>
          <w:t>Document Conventions</w:t>
        </w:r>
        <w:r>
          <w:rPr>
            <w:noProof/>
          </w:rPr>
          <w:tab/>
        </w:r>
        <w:r>
          <w:rPr>
            <w:noProof/>
          </w:rPr>
          <w:fldChar w:fldCharType="begin"/>
        </w:r>
        <w:r>
          <w:rPr>
            <w:noProof/>
          </w:rPr>
          <w:instrText xml:space="preserve"> PAGEREF _Toc5129809 \h </w:instrText>
        </w:r>
        <w:r>
          <w:rPr>
            <w:noProof/>
          </w:rPr>
        </w:r>
      </w:ins>
      <w:r>
        <w:rPr>
          <w:noProof/>
        </w:rPr>
        <w:fldChar w:fldCharType="separate"/>
      </w:r>
      <w:ins w:id="33" w:author="Laurence Luo" w:date="2019-04-02T20:36:00Z">
        <w:r>
          <w:rPr>
            <w:noProof/>
          </w:rPr>
          <w:t>1</w:t>
        </w:r>
        <w:r>
          <w:rPr>
            <w:noProof/>
          </w:rPr>
          <w:fldChar w:fldCharType="end"/>
        </w:r>
      </w:ins>
    </w:p>
    <w:p w14:paraId="4FF3BEBE" w14:textId="152F8F29" w:rsidR="00F65C3B" w:rsidRDefault="00F65C3B">
      <w:pPr>
        <w:pStyle w:val="TOC2"/>
        <w:tabs>
          <w:tab w:val="left" w:pos="960"/>
        </w:tabs>
        <w:rPr>
          <w:ins w:id="34" w:author="Laurence Luo" w:date="2019-04-02T20:36:00Z"/>
          <w:rFonts w:asciiTheme="minorHAnsi" w:eastAsiaTheme="minorEastAsia" w:hAnsiTheme="minorHAnsi" w:cstheme="minorBidi"/>
          <w:noProof/>
          <w:szCs w:val="22"/>
          <w:lang w:eastAsia="zh-CN"/>
        </w:rPr>
      </w:pPr>
      <w:ins w:id="35" w:author="Laurence Luo" w:date="2019-04-02T20:36:00Z">
        <w:r w:rsidRPr="002F39CE">
          <w:rPr>
            <w:rFonts w:ascii="Arial" w:eastAsiaTheme="majorEastAsia" w:hAnsi="Arial" w:cs="Arial"/>
            <w:noProof/>
          </w:rPr>
          <w:t>1.3</w:t>
        </w:r>
        <w:r>
          <w:rPr>
            <w:rFonts w:asciiTheme="minorHAnsi" w:eastAsiaTheme="minorEastAsia" w:hAnsiTheme="minorHAnsi" w:cstheme="minorBidi"/>
            <w:noProof/>
            <w:szCs w:val="22"/>
            <w:lang w:eastAsia="zh-CN"/>
          </w:rPr>
          <w:tab/>
        </w:r>
        <w:r w:rsidRPr="002F39CE">
          <w:rPr>
            <w:rFonts w:ascii="Arial" w:hAnsi="Arial" w:cs="Arial"/>
            <w:noProof/>
          </w:rPr>
          <w:t>Intended Audience and Reading Suggestions</w:t>
        </w:r>
        <w:r>
          <w:rPr>
            <w:noProof/>
          </w:rPr>
          <w:tab/>
        </w:r>
        <w:r>
          <w:rPr>
            <w:noProof/>
          </w:rPr>
          <w:fldChar w:fldCharType="begin"/>
        </w:r>
        <w:r>
          <w:rPr>
            <w:noProof/>
          </w:rPr>
          <w:instrText xml:space="preserve"> PAGEREF _Toc5129810 \h </w:instrText>
        </w:r>
        <w:r>
          <w:rPr>
            <w:noProof/>
          </w:rPr>
        </w:r>
      </w:ins>
      <w:r>
        <w:rPr>
          <w:noProof/>
        </w:rPr>
        <w:fldChar w:fldCharType="separate"/>
      </w:r>
      <w:ins w:id="36" w:author="Laurence Luo" w:date="2019-04-02T20:36:00Z">
        <w:r>
          <w:rPr>
            <w:noProof/>
          </w:rPr>
          <w:t>1</w:t>
        </w:r>
        <w:r>
          <w:rPr>
            <w:noProof/>
          </w:rPr>
          <w:fldChar w:fldCharType="end"/>
        </w:r>
      </w:ins>
    </w:p>
    <w:p w14:paraId="54E96CB8" w14:textId="06806219" w:rsidR="00F65C3B" w:rsidRDefault="00F65C3B">
      <w:pPr>
        <w:pStyle w:val="TOC2"/>
        <w:tabs>
          <w:tab w:val="left" w:pos="960"/>
        </w:tabs>
        <w:rPr>
          <w:ins w:id="37" w:author="Laurence Luo" w:date="2019-04-02T20:36:00Z"/>
          <w:rFonts w:asciiTheme="minorHAnsi" w:eastAsiaTheme="minorEastAsia" w:hAnsiTheme="minorHAnsi" w:cstheme="minorBidi"/>
          <w:noProof/>
          <w:szCs w:val="22"/>
          <w:lang w:eastAsia="zh-CN"/>
        </w:rPr>
      </w:pPr>
      <w:ins w:id="38" w:author="Laurence Luo" w:date="2019-04-02T20:36:00Z">
        <w:r w:rsidRPr="002F39CE">
          <w:rPr>
            <w:rFonts w:ascii="Arial" w:eastAsiaTheme="majorEastAsia" w:hAnsi="Arial" w:cs="Arial"/>
            <w:noProof/>
          </w:rPr>
          <w:t>1.4</w:t>
        </w:r>
        <w:r>
          <w:rPr>
            <w:rFonts w:asciiTheme="minorHAnsi" w:eastAsiaTheme="minorEastAsia" w:hAnsiTheme="minorHAnsi" w:cstheme="minorBidi"/>
            <w:noProof/>
            <w:szCs w:val="22"/>
            <w:lang w:eastAsia="zh-CN"/>
          </w:rPr>
          <w:tab/>
        </w:r>
        <w:r w:rsidRPr="002F39CE">
          <w:rPr>
            <w:rFonts w:ascii="Arial" w:hAnsi="Arial" w:cs="Arial"/>
            <w:noProof/>
          </w:rPr>
          <w:t>Project Scope</w:t>
        </w:r>
        <w:r>
          <w:rPr>
            <w:noProof/>
          </w:rPr>
          <w:tab/>
        </w:r>
        <w:r>
          <w:rPr>
            <w:noProof/>
          </w:rPr>
          <w:fldChar w:fldCharType="begin"/>
        </w:r>
        <w:r>
          <w:rPr>
            <w:noProof/>
          </w:rPr>
          <w:instrText xml:space="preserve"> PAGEREF _Toc5129811 \h </w:instrText>
        </w:r>
        <w:r>
          <w:rPr>
            <w:noProof/>
          </w:rPr>
        </w:r>
      </w:ins>
      <w:r>
        <w:rPr>
          <w:noProof/>
        </w:rPr>
        <w:fldChar w:fldCharType="separate"/>
      </w:r>
      <w:ins w:id="39" w:author="Laurence Luo" w:date="2019-04-02T20:36:00Z">
        <w:r>
          <w:rPr>
            <w:noProof/>
          </w:rPr>
          <w:t>1</w:t>
        </w:r>
        <w:r>
          <w:rPr>
            <w:noProof/>
          </w:rPr>
          <w:fldChar w:fldCharType="end"/>
        </w:r>
      </w:ins>
    </w:p>
    <w:p w14:paraId="19FCA5B0" w14:textId="5EA62E39" w:rsidR="00F65C3B" w:rsidRDefault="00F65C3B">
      <w:pPr>
        <w:pStyle w:val="TOC2"/>
        <w:tabs>
          <w:tab w:val="left" w:pos="960"/>
        </w:tabs>
        <w:rPr>
          <w:ins w:id="40" w:author="Laurence Luo" w:date="2019-04-02T20:36:00Z"/>
          <w:rFonts w:asciiTheme="minorHAnsi" w:eastAsiaTheme="minorEastAsia" w:hAnsiTheme="minorHAnsi" w:cstheme="minorBidi"/>
          <w:noProof/>
          <w:szCs w:val="22"/>
          <w:lang w:eastAsia="zh-CN"/>
        </w:rPr>
      </w:pPr>
      <w:ins w:id="41" w:author="Laurence Luo" w:date="2019-04-02T20:36:00Z">
        <w:r w:rsidRPr="002F39CE">
          <w:rPr>
            <w:rFonts w:ascii="Arial" w:eastAsiaTheme="majorEastAsia" w:hAnsi="Arial" w:cs="Arial"/>
            <w:noProof/>
          </w:rPr>
          <w:t>1.5</w:t>
        </w:r>
        <w:r>
          <w:rPr>
            <w:rFonts w:asciiTheme="minorHAnsi" w:eastAsiaTheme="minorEastAsia" w:hAnsiTheme="minorHAnsi" w:cstheme="minorBidi"/>
            <w:noProof/>
            <w:szCs w:val="22"/>
            <w:lang w:eastAsia="zh-CN"/>
          </w:rPr>
          <w:tab/>
        </w:r>
        <w:r w:rsidRPr="002F39CE">
          <w:rPr>
            <w:rFonts w:ascii="Arial" w:hAnsi="Arial" w:cs="Arial"/>
            <w:noProof/>
          </w:rPr>
          <w:t>References</w:t>
        </w:r>
        <w:r>
          <w:rPr>
            <w:noProof/>
          </w:rPr>
          <w:tab/>
        </w:r>
        <w:r>
          <w:rPr>
            <w:noProof/>
          </w:rPr>
          <w:fldChar w:fldCharType="begin"/>
        </w:r>
        <w:r>
          <w:rPr>
            <w:noProof/>
          </w:rPr>
          <w:instrText xml:space="preserve"> PAGEREF _Toc5129812 \h </w:instrText>
        </w:r>
        <w:r>
          <w:rPr>
            <w:noProof/>
          </w:rPr>
        </w:r>
      </w:ins>
      <w:r>
        <w:rPr>
          <w:noProof/>
        </w:rPr>
        <w:fldChar w:fldCharType="separate"/>
      </w:r>
      <w:ins w:id="42" w:author="Laurence Luo" w:date="2019-04-02T20:36:00Z">
        <w:r>
          <w:rPr>
            <w:noProof/>
          </w:rPr>
          <w:t>1</w:t>
        </w:r>
        <w:r>
          <w:rPr>
            <w:noProof/>
          </w:rPr>
          <w:fldChar w:fldCharType="end"/>
        </w:r>
      </w:ins>
    </w:p>
    <w:p w14:paraId="0C6D186C" w14:textId="755A2E24" w:rsidR="00F65C3B" w:rsidRDefault="00F65C3B">
      <w:pPr>
        <w:pStyle w:val="TOC1"/>
        <w:rPr>
          <w:ins w:id="43" w:author="Laurence Luo" w:date="2019-04-02T20:36:00Z"/>
          <w:rFonts w:asciiTheme="minorHAnsi" w:eastAsiaTheme="minorEastAsia" w:hAnsiTheme="minorHAnsi" w:cstheme="minorBidi"/>
          <w:b w:val="0"/>
          <w:noProof/>
          <w:sz w:val="22"/>
          <w:szCs w:val="22"/>
        </w:rPr>
      </w:pPr>
      <w:ins w:id="44" w:author="Laurence Luo" w:date="2019-04-02T20:36:00Z">
        <w:r w:rsidRPr="002F39CE">
          <w:rPr>
            <w:rFonts w:ascii="Arial" w:hAnsi="Arial" w:cs="Arial"/>
            <w:noProof/>
          </w:rPr>
          <w:t>2.</w:t>
        </w:r>
        <w:r>
          <w:rPr>
            <w:rFonts w:asciiTheme="minorHAnsi" w:eastAsiaTheme="minorEastAsia" w:hAnsiTheme="minorHAnsi" w:cstheme="minorBidi"/>
            <w:b w:val="0"/>
            <w:noProof/>
            <w:sz w:val="22"/>
            <w:szCs w:val="22"/>
          </w:rPr>
          <w:tab/>
        </w:r>
        <w:r w:rsidRPr="002F39CE">
          <w:rPr>
            <w:rFonts w:ascii="Arial" w:hAnsi="Arial" w:cs="Arial"/>
            <w:noProof/>
          </w:rPr>
          <w:t>Overall Description</w:t>
        </w:r>
        <w:r>
          <w:rPr>
            <w:noProof/>
          </w:rPr>
          <w:tab/>
        </w:r>
        <w:r>
          <w:rPr>
            <w:noProof/>
          </w:rPr>
          <w:fldChar w:fldCharType="begin"/>
        </w:r>
        <w:r>
          <w:rPr>
            <w:noProof/>
          </w:rPr>
          <w:instrText xml:space="preserve"> PAGEREF _Toc5129814 \h </w:instrText>
        </w:r>
        <w:r>
          <w:rPr>
            <w:noProof/>
          </w:rPr>
        </w:r>
      </w:ins>
      <w:r>
        <w:rPr>
          <w:noProof/>
        </w:rPr>
        <w:fldChar w:fldCharType="separate"/>
      </w:r>
      <w:ins w:id="45" w:author="Laurence Luo" w:date="2019-04-02T20:36:00Z">
        <w:r>
          <w:rPr>
            <w:noProof/>
          </w:rPr>
          <w:t>2</w:t>
        </w:r>
        <w:r>
          <w:rPr>
            <w:noProof/>
          </w:rPr>
          <w:fldChar w:fldCharType="end"/>
        </w:r>
      </w:ins>
    </w:p>
    <w:p w14:paraId="504EA5A6" w14:textId="0693A7D8" w:rsidR="00F65C3B" w:rsidRDefault="00F65C3B">
      <w:pPr>
        <w:pStyle w:val="TOC2"/>
        <w:tabs>
          <w:tab w:val="left" w:pos="960"/>
        </w:tabs>
        <w:rPr>
          <w:ins w:id="46" w:author="Laurence Luo" w:date="2019-04-02T20:36:00Z"/>
          <w:rFonts w:asciiTheme="minorHAnsi" w:eastAsiaTheme="minorEastAsia" w:hAnsiTheme="minorHAnsi" w:cstheme="minorBidi"/>
          <w:noProof/>
          <w:szCs w:val="22"/>
          <w:lang w:eastAsia="zh-CN"/>
        </w:rPr>
      </w:pPr>
      <w:ins w:id="47" w:author="Laurence Luo" w:date="2019-04-02T20:36:00Z">
        <w:r w:rsidRPr="002F39CE">
          <w:rPr>
            <w:rFonts w:ascii="Arial" w:eastAsiaTheme="majorEastAsia" w:hAnsi="Arial" w:cs="Arial"/>
            <w:noProof/>
          </w:rPr>
          <w:t>2.1</w:t>
        </w:r>
        <w:r>
          <w:rPr>
            <w:rFonts w:asciiTheme="minorHAnsi" w:eastAsiaTheme="minorEastAsia" w:hAnsiTheme="minorHAnsi" w:cstheme="minorBidi"/>
            <w:noProof/>
            <w:szCs w:val="22"/>
            <w:lang w:eastAsia="zh-CN"/>
          </w:rPr>
          <w:tab/>
        </w:r>
        <w:r w:rsidRPr="002F39CE">
          <w:rPr>
            <w:rFonts w:ascii="Arial" w:hAnsi="Arial" w:cs="Arial"/>
            <w:noProof/>
          </w:rPr>
          <w:t>Product Perspective</w:t>
        </w:r>
        <w:r>
          <w:rPr>
            <w:noProof/>
          </w:rPr>
          <w:tab/>
        </w:r>
        <w:r>
          <w:rPr>
            <w:noProof/>
          </w:rPr>
          <w:fldChar w:fldCharType="begin"/>
        </w:r>
        <w:r>
          <w:rPr>
            <w:noProof/>
          </w:rPr>
          <w:instrText xml:space="preserve"> PAGEREF _Toc5129815 \h </w:instrText>
        </w:r>
        <w:r>
          <w:rPr>
            <w:noProof/>
          </w:rPr>
        </w:r>
      </w:ins>
      <w:r>
        <w:rPr>
          <w:noProof/>
        </w:rPr>
        <w:fldChar w:fldCharType="separate"/>
      </w:r>
      <w:ins w:id="48" w:author="Laurence Luo" w:date="2019-04-02T20:36:00Z">
        <w:r>
          <w:rPr>
            <w:noProof/>
          </w:rPr>
          <w:t>2</w:t>
        </w:r>
        <w:r>
          <w:rPr>
            <w:noProof/>
          </w:rPr>
          <w:fldChar w:fldCharType="end"/>
        </w:r>
      </w:ins>
    </w:p>
    <w:p w14:paraId="7435B6E8" w14:textId="581CF9A8" w:rsidR="00F65C3B" w:rsidRDefault="00F65C3B">
      <w:pPr>
        <w:pStyle w:val="TOC2"/>
        <w:tabs>
          <w:tab w:val="left" w:pos="960"/>
        </w:tabs>
        <w:rPr>
          <w:ins w:id="49" w:author="Laurence Luo" w:date="2019-04-02T20:36:00Z"/>
          <w:rFonts w:asciiTheme="minorHAnsi" w:eastAsiaTheme="minorEastAsia" w:hAnsiTheme="minorHAnsi" w:cstheme="minorBidi"/>
          <w:noProof/>
          <w:szCs w:val="22"/>
          <w:lang w:eastAsia="zh-CN"/>
        </w:rPr>
      </w:pPr>
      <w:ins w:id="50" w:author="Laurence Luo" w:date="2019-04-02T20:36:00Z">
        <w:r w:rsidRPr="002F39CE">
          <w:rPr>
            <w:rFonts w:ascii="Arial" w:eastAsiaTheme="majorEastAsia" w:hAnsi="Arial" w:cs="Arial"/>
            <w:noProof/>
          </w:rPr>
          <w:t>2.2</w:t>
        </w:r>
        <w:r>
          <w:rPr>
            <w:rFonts w:asciiTheme="minorHAnsi" w:eastAsiaTheme="minorEastAsia" w:hAnsiTheme="minorHAnsi" w:cstheme="minorBidi"/>
            <w:noProof/>
            <w:szCs w:val="22"/>
            <w:lang w:eastAsia="zh-CN"/>
          </w:rPr>
          <w:tab/>
        </w:r>
        <w:r w:rsidRPr="002F39CE">
          <w:rPr>
            <w:rFonts w:ascii="Arial" w:hAnsi="Arial" w:cs="Arial"/>
            <w:noProof/>
          </w:rPr>
          <w:t>Product Features</w:t>
        </w:r>
        <w:r>
          <w:rPr>
            <w:noProof/>
          </w:rPr>
          <w:tab/>
        </w:r>
        <w:r>
          <w:rPr>
            <w:noProof/>
          </w:rPr>
          <w:fldChar w:fldCharType="begin"/>
        </w:r>
        <w:r>
          <w:rPr>
            <w:noProof/>
          </w:rPr>
          <w:instrText xml:space="preserve"> PAGEREF _Toc5129816 \h </w:instrText>
        </w:r>
        <w:r>
          <w:rPr>
            <w:noProof/>
          </w:rPr>
        </w:r>
      </w:ins>
      <w:r>
        <w:rPr>
          <w:noProof/>
        </w:rPr>
        <w:fldChar w:fldCharType="separate"/>
      </w:r>
      <w:ins w:id="51" w:author="Laurence Luo" w:date="2019-04-02T20:36:00Z">
        <w:r>
          <w:rPr>
            <w:noProof/>
          </w:rPr>
          <w:t>2</w:t>
        </w:r>
        <w:r>
          <w:rPr>
            <w:noProof/>
          </w:rPr>
          <w:fldChar w:fldCharType="end"/>
        </w:r>
      </w:ins>
    </w:p>
    <w:p w14:paraId="4BB6C7CF" w14:textId="553B5AB6" w:rsidR="00F65C3B" w:rsidRDefault="00F65C3B">
      <w:pPr>
        <w:pStyle w:val="TOC2"/>
        <w:tabs>
          <w:tab w:val="left" w:pos="960"/>
        </w:tabs>
        <w:rPr>
          <w:ins w:id="52" w:author="Laurence Luo" w:date="2019-04-02T20:36:00Z"/>
          <w:rFonts w:asciiTheme="minorHAnsi" w:eastAsiaTheme="minorEastAsia" w:hAnsiTheme="minorHAnsi" w:cstheme="minorBidi"/>
          <w:noProof/>
          <w:szCs w:val="22"/>
          <w:lang w:eastAsia="zh-CN"/>
        </w:rPr>
      </w:pPr>
      <w:ins w:id="53" w:author="Laurence Luo" w:date="2019-04-02T20:36:00Z">
        <w:r w:rsidRPr="002F39CE">
          <w:rPr>
            <w:rFonts w:ascii="Arial" w:eastAsiaTheme="majorEastAsia" w:hAnsi="Arial" w:cs="Arial"/>
            <w:noProof/>
          </w:rPr>
          <w:t>2.3</w:t>
        </w:r>
        <w:r>
          <w:rPr>
            <w:rFonts w:asciiTheme="minorHAnsi" w:eastAsiaTheme="minorEastAsia" w:hAnsiTheme="minorHAnsi" w:cstheme="minorBidi"/>
            <w:noProof/>
            <w:szCs w:val="22"/>
            <w:lang w:eastAsia="zh-CN"/>
          </w:rPr>
          <w:tab/>
        </w:r>
        <w:r w:rsidRPr="002F39CE">
          <w:rPr>
            <w:rFonts w:ascii="Arial" w:hAnsi="Arial" w:cs="Arial"/>
            <w:noProof/>
          </w:rPr>
          <w:t>User Classes and Characteristics</w:t>
        </w:r>
        <w:r>
          <w:rPr>
            <w:noProof/>
          </w:rPr>
          <w:tab/>
        </w:r>
        <w:r>
          <w:rPr>
            <w:noProof/>
          </w:rPr>
          <w:fldChar w:fldCharType="begin"/>
        </w:r>
        <w:r>
          <w:rPr>
            <w:noProof/>
          </w:rPr>
          <w:instrText xml:space="preserve"> PAGEREF _Toc5129817 \h </w:instrText>
        </w:r>
        <w:r>
          <w:rPr>
            <w:noProof/>
          </w:rPr>
        </w:r>
      </w:ins>
      <w:r>
        <w:rPr>
          <w:noProof/>
        </w:rPr>
        <w:fldChar w:fldCharType="separate"/>
      </w:r>
      <w:ins w:id="54" w:author="Laurence Luo" w:date="2019-04-02T20:36:00Z">
        <w:r>
          <w:rPr>
            <w:noProof/>
          </w:rPr>
          <w:t>2</w:t>
        </w:r>
        <w:r>
          <w:rPr>
            <w:noProof/>
          </w:rPr>
          <w:fldChar w:fldCharType="end"/>
        </w:r>
      </w:ins>
    </w:p>
    <w:p w14:paraId="3E1C2ED6" w14:textId="07A3E7D5" w:rsidR="00F65C3B" w:rsidRDefault="00F65C3B">
      <w:pPr>
        <w:pStyle w:val="TOC2"/>
        <w:tabs>
          <w:tab w:val="left" w:pos="960"/>
        </w:tabs>
        <w:rPr>
          <w:ins w:id="55" w:author="Laurence Luo" w:date="2019-04-02T20:36:00Z"/>
          <w:rFonts w:asciiTheme="minorHAnsi" w:eastAsiaTheme="minorEastAsia" w:hAnsiTheme="minorHAnsi" w:cstheme="minorBidi"/>
          <w:noProof/>
          <w:szCs w:val="22"/>
          <w:lang w:eastAsia="zh-CN"/>
        </w:rPr>
      </w:pPr>
      <w:ins w:id="56" w:author="Laurence Luo" w:date="2019-04-02T20:36:00Z">
        <w:r w:rsidRPr="002F39CE">
          <w:rPr>
            <w:rFonts w:ascii="Arial" w:eastAsiaTheme="majorEastAsia" w:hAnsi="Arial" w:cs="Arial"/>
            <w:noProof/>
          </w:rPr>
          <w:t>2.4</w:t>
        </w:r>
        <w:r>
          <w:rPr>
            <w:rFonts w:asciiTheme="minorHAnsi" w:eastAsiaTheme="minorEastAsia" w:hAnsiTheme="minorHAnsi" w:cstheme="minorBidi"/>
            <w:noProof/>
            <w:szCs w:val="22"/>
            <w:lang w:eastAsia="zh-CN"/>
          </w:rPr>
          <w:tab/>
        </w:r>
        <w:r w:rsidRPr="002F39CE">
          <w:rPr>
            <w:rFonts w:ascii="Arial" w:hAnsi="Arial" w:cs="Arial"/>
            <w:noProof/>
          </w:rPr>
          <w:t>Operating Environment</w:t>
        </w:r>
        <w:r>
          <w:rPr>
            <w:noProof/>
          </w:rPr>
          <w:tab/>
        </w:r>
        <w:r>
          <w:rPr>
            <w:noProof/>
          </w:rPr>
          <w:fldChar w:fldCharType="begin"/>
        </w:r>
        <w:r>
          <w:rPr>
            <w:noProof/>
          </w:rPr>
          <w:instrText xml:space="preserve"> PAGEREF _Toc5129818 \h </w:instrText>
        </w:r>
        <w:r>
          <w:rPr>
            <w:noProof/>
          </w:rPr>
        </w:r>
      </w:ins>
      <w:r>
        <w:rPr>
          <w:noProof/>
        </w:rPr>
        <w:fldChar w:fldCharType="separate"/>
      </w:r>
      <w:ins w:id="57" w:author="Laurence Luo" w:date="2019-04-02T20:36:00Z">
        <w:r>
          <w:rPr>
            <w:noProof/>
          </w:rPr>
          <w:t>2</w:t>
        </w:r>
        <w:r>
          <w:rPr>
            <w:noProof/>
          </w:rPr>
          <w:fldChar w:fldCharType="end"/>
        </w:r>
      </w:ins>
    </w:p>
    <w:p w14:paraId="5A3D8B07" w14:textId="53A446C0" w:rsidR="00F65C3B" w:rsidRDefault="00F65C3B">
      <w:pPr>
        <w:pStyle w:val="TOC2"/>
        <w:tabs>
          <w:tab w:val="left" w:pos="960"/>
        </w:tabs>
        <w:rPr>
          <w:ins w:id="58" w:author="Laurence Luo" w:date="2019-04-02T20:36:00Z"/>
          <w:rFonts w:asciiTheme="minorHAnsi" w:eastAsiaTheme="minorEastAsia" w:hAnsiTheme="minorHAnsi" w:cstheme="minorBidi"/>
          <w:noProof/>
          <w:szCs w:val="22"/>
          <w:lang w:eastAsia="zh-CN"/>
        </w:rPr>
      </w:pPr>
      <w:ins w:id="59" w:author="Laurence Luo" w:date="2019-04-02T20:36:00Z">
        <w:r w:rsidRPr="002F39CE">
          <w:rPr>
            <w:rFonts w:ascii="Arial" w:eastAsiaTheme="majorEastAsia" w:hAnsi="Arial" w:cs="Arial"/>
            <w:noProof/>
          </w:rPr>
          <w:t>2.5</w:t>
        </w:r>
        <w:r>
          <w:rPr>
            <w:rFonts w:asciiTheme="minorHAnsi" w:eastAsiaTheme="minorEastAsia" w:hAnsiTheme="minorHAnsi" w:cstheme="minorBidi"/>
            <w:noProof/>
            <w:szCs w:val="22"/>
            <w:lang w:eastAsia="zh-CN"/>
          </w:rPr>
          <w:tab/>
        </w:r>
        <w:r w:rsidRPr="002F39CE">
          <w:rPr>
            <w:rFonts w:ascii="Arial" w:hAnsi="Arial" w:cs="Arial"/>
            <w:noProof/>
          </w:rPr>
          <w:t>Design and Implementation Constraints</w:t>
        </w:r>
        <w:r>
          <w:rPr>
            <w:noProof/>
          </w:rPr>
          <w:tab/>
        </w:r>
        <w:r>
          <w:rPr>
            <w:noProof/>
          </w:rPr>
          <w:fldChar w:fldCharType="begin"/>
        </w:r>
        <w:r>
          <w:rPr>
            <w:noProof/>
          </w:rPr>
          <w:instrText xml:space="preserve"> PAGEREF _Toc5129819 \h </w:instrText>
        </w:r>
        <w:r>
          <w:rPr>
            <w:noProof/>
          </w:rPr>
        </w:r>
      </w:ins>
      <w:r>
        <w:rPr>
          <w:noProof/>
        </w:rPr>
        <w:fldChar w:fldCharType="separate"/>
      </w:r>
      <w:ins w:id="60" w:author="Laurence Luo" w:date="2019-04-02T20:36:00Z">
        <w:r>
          <w:rPr>
            <w:noProof/>
          </w:rPr>
          <w:t>2</w:t>
        </w:r>
        <w:r>
          <w:rPr>
            <w:noProof/>
          </w:rPr>
          <w:fldChar w:fldCharType="end"/>
        </w:r>
      </w:ins>
    </w:p>
    <w:p w14:paraId="060B69BB" w14:textId="5E97D3FF" w:rsidR="00F65C3B" w:rsidRDefault="00F65C3B">
      <w:pPr>
        <w:pStyle w:val="TOC2"/>
        <w:tabs>
          <w:tab w:val="left" w:pos="960"/>
        </w:tabs>
        <w:rPr>
          <w:ins w:id="61" w:author="Laurence Luo" w:date="2019-04-02T20:36:00Z"/>
          <w:rFonts w:asciiTheme="minorHAnsi" w:eastAsiaTheme="minorEastAsia" w:hAnsiTheme="minorHAnsi" w:cstheme="minorBidi"/>
          <w:noProof/>
          <w:szCs w:val="22"/>
          <w:lang w:eastAsia="zh-CN"/>
        </w:rPr>
      </w:pPr>
      <w:ins w:id="62" w:author="Laurence Luo" w:date="2019-04-02T20:36:00Z">
        <w:r w:rsidRPr="002F39CE">
          <w:rPr>
            <w:rFonts w:ascii="Arial" w:eastAsiaTheme="majorEastAsia" w:hAnsi="Arial" w:cs="Arial"/>
            <w:noProof/>
          </w:rPr>
          <w:t>2.6</w:t>
        </w:r>
        <w:r>
          <w:rPr>
            <w:rFonts w:asciiTheme="minorHAnsi" w:eastAsiaTheme="minorEastAsia" w:hAnsiTheme="minorHAnsi" w:cstheme="minorBidi"/>
            <w:noProof/>
            <w:szCs w:val="22"/>
            <w:lang w:eastAsia="zh-CN"/>
          </w:rPr>
          <w:tab/>
        </w:r>
        <w:r w:rsidRPr="002F39CE">
          <w:rPr>
            <w:rFonts w:ascii="Arial" w:hAnsi="Arial" w:cs="Arial"/>
            <w:noProof/>
          </w:rPr>
          <w:t>User Documentation</w:t>
        </w:r>
        <w:r>
          <w:rPr>
            <w:noProof/>
          </w:rPr>
          <w:tab/>
        </w:r>
        <w:r>
          <w:rPr>
            <w:noProof/>
          </w:rPr>
          <w:fldChar w:fldCharType="begin"/>
        </w:r>
        <w:r>
          <w:rPr>
            <w:noProof/>
          </w:rPr>
          <w:instrText xml:space="preserve"> PAGEREF _Toc5129820 \h </w:instrText>
        </w:r>
        <w:r>
          <w:rPr>
            <w:noProof/>
          </w:rPr>
        </w:r>
      </w:ins>
      <w:r>
        <w:rPr>
          <w:noProof/>
        </w:rPr>
        <w:fldChar w:fldCharType="separate"/>
      </w:r>
      <w:ins w:id="63" w:author="Laurence Luo" w:date="2019-04-02T20:36:00Z">
        <w:r>
          <w:rPr>
            <w:noProof/>
          </w:rPr>
          <w:t>2</w:t>
        </w:r>
        <w:r>
          <w:rPr>
            <w:noProof/>
          </w:rPr>
          <w:fldChar w:fldCharType="end"/>
        </w:r>
      </w:ins>
    </w:p>
    <w:p w14:paraId="7EE3EAC5" w14:textId="20CE3371" w:rsidR="00F65C3B" w:rsidRDefault="00F65C3B">
      <w:pPr>
        <w:pStyle w:val="TOC2"/>
        <w:tabs>
          <w:tab w:val="left" w:pos="960"/>
        </w:tabs>
        <w:rPr>
          <w:ins w:id="64" w:author="Laurence Luo" w:date="2019-04-02T20:36:00Z"/>
          <w:rFonts w:asciiTheme="minorHAnsi" w:eastAsiaTheme="minorEastAsia" w:hAnsiTheme="minorHAnsi" w:cstheme="minorBidi"/>
          <w:noProof/>
          <w:szCs w:val="22"/>
          <w:lang w:eastAsia="zh-CN"/>
        </w:rPr>
      </w:pPr>
      <w:ins w:id="65" w:author="Laurence Luo" w:date="2019-04-02T20:36:00Z">
        <w:r w:rsidRPr="002F39CE">
          <w:rPr>
            <w:rFonts w:ascii="Arial" w:eastAsiaTheme="majorEastAsia" w:hAnsi="Arial" w:cs="Arial"/>
            <w:noProof/>
          </w:rPr>
          <w:t>2.7</w:t>
        </w:r>
        <w:r>
          <w:rPr>
            <w:rFonts w:asciiTheme="minorHAnsi" w:eastAsiaTheme="minorEastAsia" w:hAnsiTheme="minorHAnsi" w:cstheme="minorBidi"/>
            <w:noProof/>
            <w:szCs w:val="22"/>
            <w:lang w:eastAsia="zh-CN"/>
          </w:rPr>
          <w:tab/>
        </w:r>
        <w:r w:rsidRPr="002F39CE">
          <w:rPr>
            <w:rFonts w:ascii="Arial" w:hAnsi="Arial" w:cs="Arial"/>
            <w:noProof/>
          </w:rPr>
          <w:t>Assumptions and Dependencies</w:t>
        </w:r>
        <w:r>
          <w:rPr>
            <w:noProof/>
          </w:rPr>
          <w:tab/>
        </w:r>
        <w:r>
          <w:rPr>
            <w:noProof/>
          </w:rPr>
          <w:fldChar w:fldCharType="begin"/>
        </w:r>
        <w:r>
          <w:rPr>
            <w:noProof/>
          </w:rPr>
          <w:instrText xml:space="preserve"> PAGEREF _Toc5129821 \h </w:instrText>
        </w:r>
        <w:r>
          <w:rPr>
            <w:noProof/>
          </w:rPr>
        </w:r>
      </w:ins>
      <w:r>
        <w:rPr>
          <w:noProof/>
        </w:rPr>
        <w:fldChar w:fldCharType="separate"/>
      </w:r>
      <w:ins w:id="66" w:author="Laurence Luo" w:date="2019-04-02T20:36:00Z">
        <w:r>
          <w:rPr>
            <w:noProof/>
          </w:rPr>
          <w:t>3</w:t>
        </w:r>
        <w:r>
          <w:rPr>
            <w:noProof/>
          </w:rPr>
          <w:fldChar w:fldCharType="end"/>
        </w:r>
      </w:ins>
    </w:p>
    <w:p w14:paraId="08B27E7B" w14:textId="0042BF14" w:rsidR="00F65C3B" w:rsidRDefault="00F65C3B">
      <w:pPr>
        <w:pStyle w:val="TOC1"/>
        <w:rPr>
          <w:ins w:id="67" w:author="Laurence Luo" w:date="2019-04-02T20:36:00Z"/>
          <w:rFonts w:asciiTheme="minorHAnsi" w:eastAsiaTheme="minorEastAsia" w:hAnsiTheme="minorHAnsi" w:cstheme="minorBidi"/>
          <w:b w:val="0"/>
          <w:noProof/>
          <w:sz w:val="22"/>
          <w:szCs w:val="22"/>
        </w:rPr>
      </w:pPr>
      <w:ins w:id="68" w:author="Laurence Luo" w:date="2019-04-02T20:36:00Z">
        <w:r w:rsidRPr="002F39CE">
          <w:rPr>
            <w:rFonts w:ascii="Arial" w:hAnsi="Arial" w:cs="Arial"/>
            <w:noProof/>
          </w:rPr>
          <w:t>3.</w:t>
        </w:r>
        <w:r>
          <w:rPr>
            <w:rFonts w:asciiTheme="minorHAnsi" w:eastAsiaTheme="minorEastAsia" w:hAnsiTheme="minorHAnsi" w:cstheme="minorBidi"/>
            <w:b w:val="0"/>
            <w:noProof/>
            <w:sz w:val="22"/>
            <w:szCs w:val="22"/>
          </w:rPr>
          <w:tab/>
        </w:r>
        <w:r w:rsidRPr="002F39CE">
          <w:rPr>
            <w:rFonts w:ascii="Arial" w:hAnsi="Arial" w:cs="Arial"/>
            <w:noProof/>
          </w:rPr>
          <w:t>System Features</w:t>
        </w:r>
        <w:r>
          <w:rPr>
            <w:noProof/>
          </w:rPr>
          <w:tab/>
        </w:r>
        <w:r>
          <w:rPr>
            <w:noProof/>
          </w:rPr>
          <w:fldChar w:fldCharType="begin"/>
        </w:r>
        <w:r>
          <w:rPr>
            <w:noProof/>
          </w:rPr>
          <w:instrText xml:space="preserve"> PAGEREF _Toc5129822 \h </w:instrText>
        </w:r>
        <w:r>
          <w:rPr>
            <w:noProof/>
          </w:rPr>
        </w:r>
      </w:ins>
      <w:r>
        <w:rPr>
          <w:noProof/>
        </w:rPr>
        <w:fldChar w:fldCharType="separate"/>
      </w:r>
      <w:ins w:id="69" w:author="Laurence Luo" w:date="2019-04-02T20:36:00Z">
        <w:r>
          <w:rPr>
            <w:noProof/>
          </w:rPr>
          <w:t>3</w:t>
        </w:r>
        <w:r>
          <w:rPr>
            <w:noProof/>
          </w:rPr>
          <w:fldChar w:fldCharType="end"/>
        </w:r>
      </w:ins>
    </w:p>
    <w:p w14:paraId="42AAF25A" w14:textId="33A7736A" w:rsidR="00F65C3B" w:rsidRDefault="00F65C3B">
      <w:pPr>
        <w:pStyle w:val="TOC2"/>
        <w:tabs>
          <w:tab w:val="left" w:pos="960"/>
        </w:tabs>
        <w:rPr>
          <w:ins w:id="70" w:author="Laurence Luo" w:date="2019-04-02T20:36:00Z"/>
          <w:rFonts w:asciiTheme="minorHAnsi" w:eastAsiaTheme="minorEastAsia" w:hAnsiTheme="minorHAnsi" w:cstheme="minorBidi"/>
          <w:noProof/>
          <w:szCs w:val="22"/>
          <w:lang w:eastAsia="zh-CN"/>
        </w:rPr>
      </w:pPr>
      <w:ins w:id="71" w:author="Laurence Luo" w:date="2019-04-02T20:36:00Z">
        <w:r w:rsidRPr="002F39CE">
          <w:rPr>
            <w:rFonts w:ascii="Arial" w:eastAsiaTheme="majorEastAsia" w:hAnsi="Arial" w:cs="Arial"/>
            <w:noProof/>
          </w:rPr>
          <w:t>3.1</w:t>
        </w:r>
        <w:r>
          <w:rPr>
            <w:rFonts w:asciiTheme="minorHAnsi" w:eastAsiaTheme="minorEastAsia" w:hAnsiTheme="minorHAnsi" w:cstheme="minorBidi"/>
            <w:noProof/>
            <w:szCs w:val="22"/>
            <w:lang w:eastAsia="zh-CN"/>
          </w:rPr>
          <w:tab/>
        </w:r>
        <w:r w:rsidRPr="002F39CE">
          <w:rPr>
            <w:rFonts w:ascii="Arial" w:hAnsi="Arial" w:cs="Arial"/>
            <w:noProof/>
          </w:rPr>
          <w:t xml:space="preserve">Maintain </w:t>
        </w:r>
        <w:r w:rsidRPr="002F39CE">
          <w:rPr>
            <w:rFonts w:ascii="Arial" w:hAnsi="Arial" w:cs="Arial"/>
            <w:noProof/>
            <w:lang w:eastAsia="zh-CN"/>
          </w:rPr>
          <w:t>R</w:t>
        </w:r>
        <w:r w:rsidRPr="002F39CE">
          <w:rPr>
            <w:rFonts w:ascii="Arial" w:hAnsi="Arial" w:cs="Arial"/>
            <w:noProof/>
          </w:rPr>
          <w:t>ecipes</w:t>
        </w:r>
        <w:r>
          <w:rPr>
            <w:noProof/>
          </w:rPr>
          <w:tab/>
        </w:r>
        <w:r>
          <w:rPr>
            <w:noProof/>
          </w:rPr>
          <w:fldChar w:fldCharType="begin"/>
        </w:r>
        <w:r>
          <w:rPr>
            <w:noProof/>
          </w:rPr>
          <w:instrText xml:space="preserve"> PAGEREF _Toc5129824 \h </w:instrText>
        </w:r>
        <w:r>
          <w:rPr>
            <w:noProof/>
          </w:rPr>
        </w:r>
      </w:ins>
      <w:r>
        <w:rPr>
          <w:noProof/>
        </w:rPr>
        <w:fldChar w:fldCharType="separate"/>
      </w:r>
      <w:ins w:id="72" w:author="Laurence Luo" w:date="2019-04-02T20:36:00Z">
        <w:r>
          <w:rPr>
            <w:noProof/>
          </w:rPr>
          <w:t>3</w:t>
        </w:r>
        <w:r>
          <w:rPr>
            <w:noProof/>
          </w:rPr>
          <w:fldChar w:fldCharType="end"/>
        </w:r>
      </w:ins>
    </w:p>
    <w:p w14:paraId="33202CFB" w14:textId="3F2D848B" w:rsidR="00F65C3B" w:rsidRDefault="00F65C3B">
      <w:pPr>
        <w:pStyle w:val="TOC2"/>
        <w:tabs>
          <w:tab w:val="left" w:pos="960"/>
        </w:tabs>
        <w:rPr>
          <w:ins w:id="73" w:author="Laurence Luo" w:date="2019-04-02T20:36:00Z"/>
          <w:rFonts w:asciiTheme="minorHAnsi" w:eastAsiaTheme="minorEastAsia" w:hAnsiTheme="minorHAnsi" w:cstheme="minorBidi"/>
          <w:noProof/>
          <w:szCs w:val="22"/>
          <w:lang w:eastAsia="zh-CN"/>
        </w:rPr>
      </w:pPr>
      <w:ins w:id="74" w:author="Laurence Luo" w:date="2019-04-02T20:36:00Z">
        <w:r w:rsidRPr="002F39CE">
          <w:rPr>
            <w:rFonts w:ascii="Arial" w:eastAsiaTheme="majorEastAsia" w:hAnsi="Arial" w:cs="Arial"/>
            <w:noProof/>
          </w:rPr>
          <w:t>3.2</w:t>
        </w:r>
        <w:r>
          <w:rPr>
            <w:rFonts w:asciiTheme="minorHAnsi" w:eastAsiaTheme="minorEastAsia" w:hAnsiTheme="minorHAnsi" w:cstheme="minorBidi"/>
            <w:noProof/>
            <w:szCs w:val="22"/>
            <w:lang w:eastAsia="zh-CN"/>
          </w:rPr>
          <w:tab/>
        </w:r>
        <w:r w:rsidRPr="002F39CE">
          <w:rPr>
            <w:rFonts w:ascii="Arial" w:hAnsi="Arial" w:cs="Arial"/>
            <w:noProof/>
          </w:rPr>
          <w:t>Maintain Ingredients</w:t>
        </w:r>
        <w:r>
          <w:rPr>
            <w:noProof/>
          </w:rPr>
          <w:tab/>
        </w:r>
        <w:r>
          <w:rPr>
            <w:noProof/>
          </w:rPr>
          <w:fldChar w:fldCharType="begin"/>
        </w:r>
        <w:r>
          <w:rPr>
            <w:noProof/>
          </w:rPr>
          <w:instrText xml:space="preserve"> PAGEREF _Toc5129825 \h </w:instrText>
        </w:r>
        <w:r>
          <w:rPr>
            <w:noProof/>
          </w:rPr>
        </w:r>
      </w:ins>
      <w:r>
        <w:rPr>
          <w:noProof/>
        </w:rPr>
        <w:fldChar w:fldCharType="separate"/>
      </w:r>
      <w:ins w:id="75" w:author="Laurence Luo" w:date="2019-04-02T20:36:00Z">
        <w:r>
          <w:rPr>
            <w:noProof/>
          </w:rPr>
          <w:t>4</w:t>
        </w:r>
        <w:r>
          <w:rPr>
            <w:noProof/>
          </w:rPr>
          <w:fldChar w:fldCharType="end"/>
        </w:r>
      </w:ins>
    </w:p>
    <w:p w14:paraId="746A5B31" w14:textId="56429C55" w:rsidR="00F65C3B" w:rsidRDefault="00F65C3B">
      <w:pPr>
        <w:pStyle w:val="TOC2"/>
        <w:tabs>
          <w:tab w:val="left" w:pos="960"/>
        </w:tabs>
        <w:rPr>
          <w:ins w:id="76" w:author="Laurence Luo" w:date="2019-04-02T20:36:00Z"/>
          <w:rFonts w:asciiTheme="minorHAnsi" w:eastAsiaTheme="minorEastAsia" w:hAnsiTheme="minorHAnsi" w:cstheme="minorBidi"/>
          <w:noProof/>
          <w:szCs w:val="22"/>
          <w:lang w:eastAsia="zh-CN"/>
        </w:rPr>
      </w:pPr>
      <w:ins w:id="77" w:author="Laurence Luo" w:date="2019-04-02T20:36:00Z">
        <w:r w:rsidRPr="002F39CE">
          <w:rPr>
            <w:rFonts w:ascii="Arial" w:eastAsiaTheme="majorEastAsia" w:hAnsi="Arial" w:cs="Arial"/>
            <w:noProof/>
          </w:rPr>
          <w:t>3.3</w:t>
        </w:r>
        <w:r>
          <w:rPr>
            <w:rFonts w:asciiTheme="minorHAnsi" w:eastAsiaTheme="minorEastAsia" w:hAnsiTheme="minorHAnsi" w:cstheme="minorBidi"/>
            <w:noProof/>
            <w:szCs w:val="22"/>
            <w:lang w:eastAsia="zh-CN"/>
          </w:rPr>
          <w:tab/>
        </w:r>
        <w:r w:rsidRPr="002F39CE">
          <w:rPr>
            <w:rFonts w:ascii="Arial" w:hAnsi="Arial" w:cs="Arial"/>
            <w:noProof/>
          </w:rPr>
          <w:t xml:space="preserve">Recommend a </w:t>
        </w:r>
        <w:r w:rsidRPr="002F39CE">
          <w:rPr>
            <w:rFonts w:ascii="Arial" w:hAnsi="Arial" w:cs="Arial"/>
            <w:noProof/>
            <w:lang w:eastAsia="zh-CN"/>
          </w:rPr>
          <w:t>R</w:t>
        </w:r>
        <w:r w:rsidRPr="002F39CE">
          <w:rPr>
            <w:rFonts w:ascii="Arial" w:hAnsi="Arial" w:cs="Arial"/>
            <w:noProof/>
          </w:rPr>
          <w:t>ecipe</w:t>
        </w:r>
        <w:r>
          <w:rPr>
            <w:noProof/>
          </w:rPr>
          <w:tab/>
        </w:r>
        <w:r>
          <w:rPr>
            <w:noProof/>
          </w:rPr>
          <w:fldChar w:fldCharType="begin"/>
        </w:r>
        <w:r>
          <w:rPr>
            <w:noProof/>
          </w:rPr>
          <w:instrText xml:space="preserve"> PAGEREF _Toc5129826 \h </w:instrText>
        </w:r>
        <w:r>
          <w:rPr>
            <w:noProof/>
          </w:rPr>
        </w:r>
      </w:ins>
      <w:r>
        <w:rPr>
          <w:noProof/>
        </w:rPr>
        <w:fldChar w:fldCharType="separate"/>
      </w:r>
      <w:ins w:id="78" w:author="Laurence Luo" w:date="2019-04-02T20:36:00Z">
        <w:r>
          <w:rPr>
            <w:noProof/>
          </w:rPr>
          <w:t>4</w:t>
        </w:r>
        <w:r>
          <w:rPr>
            <w:noProof/>
          </w:rPr>
          <w:fldChar w:fldCharType="end"/>
        </w:r>
      </w:ins>
    </w:p>
    <w:p w14:paraId="2F3967FA" w14:textId="1855FDFE" w:rsidR="00F65C3B" w:rsidRDefault="00F65C3B">
      <w:pPr>
        <w:pStyle w:val="TOC2"/>
        <w:tabs>
          <w:tab w:val="left" w:pos="960"/>
        </w:tabs>
        <w:rPr>
          <w:ins w:id="79" w:author="Laurence Luo" w:date="2019-04-02T20:36:00Z"/>
          <w:rFonts w:asciiTheme="minorHAnsi" w:eastAsiaTheme="minorEastAsia" w:hAnsiTheme="minorHAnsi" w:cstheme="minorBidi"/>
          <w:noProof/>
          <w:szCs w:val="22"/>
          <w:lang w:eastAsia="zh-CN"/>
        </w:rPr>
      </w:pPr>
      <w:ins w:id="80" w:author="Laurence Luo" w:date="2019-04-02T20:36:00Z">
        <w:r w:rsidRPr="002F39CE">
          <w:rPr>
            <w:rFonts w:ascii="Arial" w:eastAsiaTheme="majorEastAsia" w:hAnsi="Arial" w:cs="Arial"/>
            <w:noProof/>
          </w:rPr>
          <w:t>3.4</w:t>
        </w:r>
        <w:r>
          <w:rPr>
            <w:rFonts w:asciiTheme="minorHAnsi" w:eastAsiaTheme="minorEastAsia" w:hAnsiTheme="minorHAnsi" w:cstheme="minorBidi"/>
            <w:noProof/>
            <w:szCs w:val="22"/>
            <w:lang w:eastAsia="zh-CN"/>
          </w:rPr>
          <w:tab/>
        </w:r>
        <w:r w:rsidRPr="002F39CE">
          <w:rPr>
            <w:rFonts w:ascii="Arial" w:hAnsi="Arial" w:cs="Arial"/>
            <w:noProof/>
          </w:rPr>
          <w:t>Maintain equipment information</w:t>
        </w:r>
        <w:r>
          <w:rPr>
            <w:noProof/>
          </w:rPr>
          <w:tab/>
        </w:r>
        <w:r>
          <w:rPr>
            <w:noProof/>
          </w:rPr>
          <w:fldChar w:fldCharType="begin"/>
        </w:r>
        <w:r>
          <w:rPr>
            <w:noProof/>
          </w:rPr>
          <w:instrText xml:space="preserve"> PAGEREF _Toc5129827 \h </w:instrText>
        </w:r>
        <w:r>
          <w:rPr>
            <w:noProof/>
          </w:rPr>
        </w:r>
      </w:ins>
      <w:r>
        <w:rPr>
          <w:noProof/>
        </w:rPr>
        <w:fldChar w:fldCharType="separate"/>
      </w:r>
      <w:ins w:id="81" w:author="Laurence Luo" w:date="2019-04-02T20:36:00Z">
        <w:r>
          <w:rPr>
            <w:noProof/>
          </w:rPr>
          <w:t>5</w:t>
        </w:r>
        <w:r>
          <w:rPr>
            <w:noProof/>
          </w:rPr>
          <w:fldChar w:fldCharType="end"/>
        </w:r>
      </w:ins>
    </w:p>
    <w:p w14:paraId="4856C15B" w14:textId="0DC11BCB" w:rsidR="00F65C3B" w:rsidRDefault="00F65C3B">
      <w:pPr>
        <w:pStyle w:val="TOC2"/>
        <w:tabs>
          <w:tab w:val="left" w:pos="960"/>
        </w:tabs>
        <w:rPr>
          <w:ins w:id="82" w:author="Laurence Luo" w:date="2019-04-02T20:36:00Z"/>
          <w:rFonts w:asciiTheme="minorHAnsi" w:eastAsiaTheme="minorEastAsia" w:hAnsiTheme="minorHAnsi" w:cstheme="minorBidi"/>
          <w:noProof/>
          <w:szCs w:val="22"/>
          <w:lang w:eastAsia="zh-CN"/>
        </w:rPr>
      </w:pPr>
      <w:ins w:id="83" w:author="Laurence Luo" w:date="2019-04-02T20:36:00Z">
        <w:r w:rsidRPr="002F39CE">
          <w:rPr>
            <w:rFonts w:ascii="Arial" w:eastAsiaTheme="majorEastAsia" w:hAnsi="Arial" w:cs="Arial"/>
            <w:noProof/>
          </w:rPr>
          <w:t>3.5</w:t>
        </w:r>
        <w:r>
          <w:rPr>
            <w:rFonts w:asciiTheme="minorHAnsi" w:eastAsiaTheme="minorEastAsia" w:hAnsiTheme="minorHAnsi" w:cstheme="minorBidi"/>
            <w:noProof/>
            <w:szCs w:val="22"/>
            <w:lang w:eastAsia="zh-CN"/>
          </w:rPr>
          <w:tab/>
        </w:r>
        <w:r w:rsidRPr="002F39CE">
          <w:rPr>
            <w:rFonts w:ascii="Arial" w:hAnsi="Arial" w:cs="Arial"/>
            <w:noProof/>
            <w:lang w:eastAsia="zh-CN"/>
          </w:rPr>
          <w:t>Write Note</w:t>
        </w:r>
        <w:r>
          <w:rPr>
            <w:noProof/>
          </w:rPr>
          <w:tab/>
        </w:r>
        <w:r>
          <w:rPr>
            <w:noProof/>
          </w:rPr>
          <w:fldChar w:fldCharType="begin"/>
        </w:r>
        <w:r>
          <w:rPr>
            <w:noProof/>
          </w:rPr>
          <w:instrText xml:space="preserve"> PAGEREF _Toc5129828 \h </w:instrText>
        </w:r>
        <w:r>
          <w:rPr>
            <w:noProof/>
          </w:rPr>
        </w:r>
      </w:ins>
      <w:r>
        <w:rPr>
          <w:noProof/>
        </w:rPr>
        <w:fldChar w:fldCharType="separate"/>
      </w:r>
      <w:ins w:id="84" w:author="Laurence Luo" w:date="2019-04-02T20:36:00Z">
        <w:r>
          <w:rPr>
            <w:noProof/>
          </w:rPr>
          <w:t>6</w:t>
        </w:r>
        <w:r>
          <w:rPr>
            <w:noProof/>
          </w:rPr>
          <w:fldChar w:fldCharType="end"/>
        </w:r>
      </w:ins>
    </w:p>
    <w:p w14:paraId="43448A3D" w14:textId="75A6DC5B" w:rsidR="00F65C3B" w:rsidRDefault="00F65C3B">
      <w:pPr>
        <w:pStyle w:val="TOC1"/>
        <w:rPr>
          <w:ins w:id="85" w:author="Laurence Luo" w:date="2019-04-02T20:36:00Z"/>
          <w:rFonts w:asciiTheme="minorHAnsi" w:eastAsiaTheme="minorEastAsia" w:hAnsiTheme="minorHAnsi" w:cstheme="minorBidi"/>
          <w:b w:val="0"/>
          <w:noProof/>
          <w:sz w:val="22"/>
          <w:szCs w:val="22"/>
        </w:rPr>
      </w:pPr>
      <w:ins w:id="86" w:author="Laurence Luo" w:date="2019-04-02T20:36:00Z">
        <w:r w:rsidRPr="002F39CE">
          <w:rPr>
            <w:rFonts w:ascii="Arial" w:hAnsi="Arial" w:cs="Arial"/>
            <w:noProof/>
          </w:rPr>
          <w:t>4.</w:t>
        </w:r>
        <w:r>
          <w:rPr>
            <w:rFonts w:asciiTheme="minorHAnsi" w:eastAsiaTheme="minorEastAsia" w:hAnsiTheme="minorHAnsi" w:cstheme="minorBidi"/>
            <w:b w:val="0"/>
            <w:noProof/>
            <w:sz w:val="22"/>
            <w:szCs w:val="22"/>
          </w:rPr>
          <w:tab/>
        </w:r>
        <w:r w:rsidRPr="002F39CE">
          <w:rPr>
            <w:rFonts w:ascii="Arial" w:hAnsi="Arial" w:cs="Arial"/>
            <w:noProof/>
          </w:rPr>
          <w:t>External Interface Requirements</w:t>
        </w:r>
        <w:r>
          <w:rPr>
            <w:noProof/>
          </w:rPr>
          <w:tab/>
        </w:r>
        <w:r>
          <w:rPr>
            <w:noProof/>
          </w:rPr>
          <w:fldChar w:fldCharType="begin"/>
        </w:r>
        <w:r>
          <w:rPr>
            <w:noProof/>
          </w:rPr>
          <w:instrText xml:space="preserve"> PAGEREF _Toc5129829 \h </w:instrText>
        </w:r>
        <w:r>
          <w:rPr>
            <w:noProof/>
          </w:rPr>
        </w:r>
      </w:ins>
      <w:r>
        <w:rPr>
          <w:noProof/>
        </w:rPr>
        <w:fldChar w:fldCharType="separate"/>
      </w:r>
      <w:ins w:id="87" w:author="Laurence Luo" w:date="2019-04-02T20:36:00Z">
        <w:r>
          <w:rPr>
            <w:noProof/>
          </w:rPr>
          <w:t>7</w:t>
        </w:r>
        <w:r>
          <w:rPr>
            <w:noProof/>
          </w:rPr>
          <w:fldChar w:fldCharType="end"/>
        </w:r>
      </w:ins>
    </w:p>
    <w:p w14:paraId="37781942" w14:textId="7A34F8F8" w:rsidR="00F65C3B" w:rsidRDefault="00F65C3B">
      <w:pPr>
        <w:pStyle w:val="TOC2"/>
        <w:tabs>
          <w:tab w:val="left" w:pos="960"/>
        </w:tabs>
        <w:rPr>
          <w:ins w:id="88" w:author="Laurence Luo" w:date="2019-04-02T20:36:00Z"/>
          <w:rFonts w:asciiTheme="minorHAnsi" w:eastAsiaTheme="minorEastAsia" w:hAnsiTheme="minorHAnsi" w:cstheme="minorBidi"/>
          <w:noProof/>
          <w:szCs w:val="22"/>
          <w:lang w:eastAsia="zh-CN"/>
        </w:rPr>
      </w:pPr>
      <w:ins w:id="89" w:author="Laurence Luo" w:date="2019-04-02T20:36:00Z">
        <w:r w:rsidRPr="002F39CE">
          <w:rPr>
            <w:rFonts w:ascii="Arial" w:eastAsiaTheme="majorEastAsia" w:hAnsi="Arial" w:cs="Arial"/>
            <w:noProof/>
          </w:rPr>
          <w:t>4.1</w:t>
        </w:r>
        <w:r>
          <w:rPr>
            <w:rFonts w:asciiTheme="minorHAnsi" w:eastAsiaTheme="minorEastAsia" w:hAnsiTheme="minorHAnsi" w:cstheme="minorBidi"/>
            <w:noProof/>
            <w:szCs w:val="22"/>
            <w:lang w:eastAsia="zh-CN"/>
          </w:rPr>
          <w:tab/>
        </w:r>
        <w:r w:rsidRPr="002F39CE">
          <w:rPr>
            <w:rFonts w:ascii="Arial" w:hAnsi="Arial" w:cs="Arial"/>
            <w:noProof/>
            <w:lang w:eastAsia="zh-CN"/>
          </w:rPr>
          <w:t>User</w:t>
        </w:r>
        <w:r w:rsidRPr="002F39CE">
          <w:rPr>
            <w:rFonts w:ascii="Arial" w:hAnsi="Arial" w:cs="Arial"/>
            <w:noProof/>
          </w:rPr>
          <w:t xml:space="preserve"> Interfaces</w:t>
        </w:r>
        <w:r>
          <w:rPr>
            <w:noProof/>
          </w:rPr>
          <w:tab/>
        </w:r>
        <w:r>
          <w:rPr>
            <w:noProof/>
          </w:rPr>
          <w:fldChar w:fldCharType="begin"/>
        </w:r>
        <w:r>
          <w:rPr>
            <w:noProof/>
          </w:rPr>
          <w:instrText xml:space="preserve"> PAGEREF _Toc5129831 \h </w:instrText>
        </w:r>
        <w:r>
          <w:rPr>
            <w:noProof/>
          </w:rPr>
        </w:r>
      </w:ins>
      <w:r>
        <w:rPr>
          <w:noProof/>
        </w:rPr>
        <w:fldChar w:fldCharType="separate"/>
      </w:r>
      <w:ins w:id="90" w:author="Laurence Luo" w:date="2019-04-02T20:36:00Z">
        <w:r>
          <w:rPr>
            <w:noProof/>
          </w:rPr>
          <w:t>7</w:t>
        </w:r>
        <w:r>
          <w:rPr>
            <w:noProof/>
          </w:rPr>
          <w:fldChar w:fldCharType="end"/>
        </w:r>
      </w:ins>
    </w:p>
    <w:p w14:paraId="156DBD50" w14:textId="7EFC8180" w:rsidR="00F65C3B" w:rsidRDefault="00F65C3B">
      <w:pPr>
        <w:pStyle w:val="TOC2"/>
        <w:tabs>
          <w:tab w:val="left" w:pos="960"/>
        </w:tabs>
        <w:rPr>
          <w:ins w:id="91" w:author="Laurence Luo" w:date="2019-04-02T20:36:00Z"/>
          <w:rFonts w:asciiTheme="minorHAnsi" w:eastAsiaTheme="minorEastAsia" w:hAnsiTheme="minorHAnsi" w:cstheme="minorBidi"/>
          <w:noProof/>
          <w:szCs w:val="22"/>
          <w:lang w:eastAsia="zh-CN"/>
        </w:rPr>
      </w:pPr>
      <w:ins w:id="92" w:author="Laurence Luo" w:date="2019-04-02T20:36:00Z">
        <w:r w:rsidRPr="002F39CE">
          <w:rPr>
            <w:rFonts w:ascii="Arial" w:eastAsiaTheme="majorEastAsia" w:hAnsi="Arial" w:cs="Arial"/>
            <w:noProof/>
          </w:rPr>
          <w:t>4.2</w:t>
        </w:r>
        <w:r>
          <w:rPr>
            <w:rFonts w:asciiTheme="minorHAnsi" w:eastAsiaTheme="minorEastAsia" w:hAnsiTheme="minorHAnsi" w:cstheme="minorBidi"/>
            <w:noProof/>
            <w:szCs w:val="22"/>
            <w:lang w:eastAsia="zh-CN"/>
          </w:rPr>
          <w:tab/>
        </w:r>
        <w:r w:rsidRPr="002F39CE">
          <w:rPr>
            <w:rFonts w:ascii="Arial" w:hAnsi="Arial" w:cs="Arial"/>
            <w:noProof/>
          </w:rPr>
          <w:t>Hardware Interfaces</w:t>
        </w:r>
        <w:r>
          <w:rPr>
            <w:noProof/>
          </w:rPr>
          <w:tab/>
        </w:r>
        <w:r>
          <w:rPr>
            <w:noProof/>
          </w:rPr>
          <w:fldChar w:fldCharType="begin"/>
        </w:r>
        <w:r>
          <w:rPr>
            <w:noProof/>
          </w:rPr>
          <w:instrText xml:space="preserve"> PAGEREF _Toc5129832 \h </w:instrText>
        </w:r>
        <w:r>
          <w:rPr>
            <w:noProof/>
          </w:rPr>
        </w:r>
      </w:ins>
      <w:r>
        <w:rPr>
          <w:noProof/>
        </w:rPr>
        <w:fldChar w:fldCharType="separate"/>
      </w:r>
      <w:ins w:id="93" w:author="Laurence Luo" w:date="2019-04-02T20:36:00Z">
        <w:r>
          <w:rPr>
            <w:noProof/>
          </w:rPr>
          <w:t>10</w:t>
        </w:r>
        <w:r>
          <w:rPr>
            <w:noProof/>
          </w:rPr>
          <w:fldChar w:fldCharType="end"/>
        </w:r>
      </w:ins>
    </w:p>
    <w:p w14:paraId="2E0472B7" w14:textId="3DB4CB84" w:rsidR="00F65C3B" w:rsidRDefault="00F65C3B">
      <w:pPr>
        <w:pStyle w:val="TOC2"/>
        <w:tabs>
          <w:tab w:val="left" w:pos="960"/>
        </w:tabs>
        <w:rPr>
          <w:ins w:id="94" w:author="Laurence Luo" w:date="2019-04-02T20:36:00Z"/>
          <w:rFonts w:asciiTheme="minorHAnsi" w:eastAsiaTheme="minorEastAsia" w:hAnsiTheme="minorHAnsi" w:cstheme="minorBidi"/>
          <w:noProof/>
          <w:szCs w:val="22"/>
          <w:lang w:eastAsia="zh-CN"/>
        </w:rPr>
      </w:pPr>
      <w:ins w:id="95" w:author="Laurence Luo" w:date="2019-04-02T20:36:00Z">
        <w:r w:rsidRPr="002F39CE">
          <w:rPr>
            <w:rFonts w:ascii="Arial" w:eastAsiaTheme="majorEastAsia" w:hAnsi="Arial" w:cs="Arial"/>
            <w:noProof/>
          </w:rPr>
          <w:t>4.3</w:t>
        </w:r>
        <w:r>
          <w:rPr>
            <w:rFonts w:asciiTheme="minorHAnsi" w:eastAsiaTheme="minorEastAsia" w:hAnsiTheme="minorHAnsi" w:cstheme="minorBidi"/>
            <w:noProof/>
            <w:szCs w:val="22"/>
            <w:lang w:eastAsia="zh-CN"/>
          </w:rPr>
          <w:tab/>
        </w:r>
        <w:r w:rsidRPr="002F39CE">
          <w:rPr>
            <w:rFonts w:ascii="Arial" w:hAnsi="Arial" w:cs="Arial"/>
            <w:noProof/>
          </w:rPr>
          <w:t>Software Interfaces</w:t>
        </w:r>
        <w:r>
          <w:rPr>
            <w:noProof/>
          </w:rPr>
          <w:tab/>
        </w:r>
        <w:r>
          <w:rPr>
            <w:noProof/>
          </w:rPr>
          <w:fldChar w:fldCharType="begin"/>
        </w:r>
        <w:r>
          <w:rPr>
            <w:noProof/>
          </w:rPr>
          <w:instrText xml:space="preserve"> PAGEREF _Toc5129833 \h </w:instrText>
        </w:r>
        <w:r>
          <w:rPr>
            <w:noProof/>
          </w:rPr>
        </w:r>
      </w:ins>
      <w:r>
        <w:rPr>
          <w:noProof/>
        </w:rPr>
        <w:fldChar w:fldCharType="separate"/>
      </w:r>
      <w:ins w:id="96" w:author="Laurence Luo" w:date="2019-04-02T20:36:00Z">
        <w:r>
          <w:rPr>
            <w:noProof/>
          </w:rPr>
          <w:t>10</w:t>
        </w:r>
        <w:r>
          <w:rPr>
            <w:noProof/>
          </w:rPr>
          <w:fldChar w:fldCharType="end"/>
        </w:r>
      </w:ins>
    </w:p>
    <w:p w14:paraId="7BB1A959" w14:textId="3B6D3A6A" w:rsidR="00F65C3B" w:rsidRDefault="00F65C3B">
      <w:pPr>
        <w:pStyle w:val="TOC2"/>
        <w:tabs>
          <w:tab w:val="left" w:pos="960"/>
        </w:tabs>
        <w:rPr>
          <w:ins w:id="97" w:author="Laurence Luo" w:date="2019-04-02T20:36:00Z"/>
          <w:rFonts w:asciiTheme="minorHAnsi" w:eastAsiaTheme="minorEastAsia" w:hAnsiTheme="minorHAnsi" w:cstheme="minorBidi"/>
          <w:noProof/>
          <w:szCs w:val="22"/>
          <w:lang w:eastAsia="zh-CN"/>
        </w:rPr>
      </w:pPr>
      <w:ins w:id="98" w:author="Laurence Luo" w:date="2019-04-02T20:36:00Z">
        <w:r w:rsidRPr="002F39CE">
          <w:rPr>
            <w:rFonts w:ascii="Arial" w:eastAsiaTheme="majorEastAsia" w:hAnsi="Arial" w:cs="Arial"/>
            <w:noProof/>
          </w:rPr>
          <w:t>4.4</w:t>
        </w:r>
        <w:r>
          <w:rPr>
            <w:rFonts w:asciiTheme="minorHAnsi" w:eastAsiaTheme="minorEastAsia" w:hAnsiTheme="minorHAnsi" w:cstheme="minorBidi"/>
            <w:noProof/>
            <w:szCs w:val="22"/>
            <w:lang w:eastAsia="zh-CN"/>
          </w:rPr>
          <w:tab/>
        </w:r>
        <w:r w:rsidRPr="002F39CE">
          <w:rPr>
            <w:rFonts w:ascii="Arial" w:hAnsi="Arial" w:cs="Arial"/>
            <w:noProof/>
          </w:rPr>
          <w:t>Communications Interfaces</w:t>
        </w:r>
        <w:r>
          <w:rPr>
            <w:noProof/>
          </w:rPr>
          <w:tab/>
        </w:r>
        <w:r>
          <w:rPr>
            <w:noProof/>
          </w:rPr>
          <w:fldChar w:fldCharType="begin"/>
        </w:r>
        <w:r>
          <w:rPr>
            <w:noProof/>
          </w:rPr>
          <w:instrText xml:space="preserve"> PAGEREF _Toc5129834 \h </w:instrText>
        </w:r>
        <w:r>
          <w:rPr>
            <w:noProof/>
          </w:rPr>
        </w:r>
      </w:ins>
      <w:r>
        <w:rPr>
          <w:noProof/>
        </w:rPr>
        <w:fldChar w:fldCharType="separate"/>
      </w:r>
      <w:ins w:id="99" w:author="Laurence Luo" w:date="2019-04-02T20:36:00Z">
        <w:r>
          <w:rPr>
            <w:noProof/>
          </w:rPr>
          <w:t>10</w:t>
        </w:r>
        <w:r>
          <w:rPr>
            <w:noProof/>
          </w:rPr>
          <w:fldChar w:fldCharType="end"/>
        </w:r>
      </w:ins>
    </w:p>
    <w:p w14:paraId="69BAB77C" w14:textId="7E35FC7A" w:rsidR="00F65C3B" w:rsidRDefault="00F65C3B">
      <w:pPr>
        <w:pStyle w:val="TOC1"/>
        <w:rPr>
          <w:ins w:id="100" w:author="Laurence Luo" w:date="2019-04-02T20:36:00Z"/>
          <w:rFonts w:asciiTheme="minorHAnsi" w:eastAsiaTheme="minorEastAsia" w:hAnsiTheme="minorHAnsi" w:cstheme="minorBidi"/>
          <w:b w:val="0"/>
          <w:noProof/>
          <w:sz w:val="22"/>
          <w:szCs w:val="22"/>
        </w:rPr>
      </w:pPr>
      <w:ins w:id="101" w:author="Laurence Luo" w:date="2019-04-02T20:36:00Z">
        <w:r w:rsidRPr="002F39CE">
          <w:rPr>
            <w:rFonts w:ascii="Arial" w:hAnsi="Arial" w:cs="Arial"/>
            <w:noProof/>
          </w:rPr>
          <w:t>5.</w:t>
        </w:r>
        <w:r>
          <w:rPr>
            <w:rFonts w:asciiTheme="minorHAnsi" w:eastAsiaTheme="minorEastAsia" w:hAnsiTheme="minorHAnsi" w:cstheme="minorBidi"/>
            <w:b w:val="0"/>
            <w:noProof/>
            <w:sz w:val="22"/>
            <w:szCs w:val="22"/>
          </w:rPr>
          <w:tab/>
        </w:r>
        <w:r w:rsidRPr="002F39CE">
          <w:rPr>
            <w:rFonts w:ascii="Arial" w:hAnsi="Arial" w:cs="Arial"/>
            <w:noProof/>
          </w:rPr>
          <w:t>Other Nonfunctional Requirements</w:t>
        </w:r>
        <w:r>
          <w:rPr>
            <w:noProof/>
          </w:rPr>
          <w:tab/>
        </w:r>
        <w:r>
          <w:rPr>
            <w:noProof/>
          </w:rPr>
          <w:fldChar w:fldCharType="begin"/>
        </w:r>
        <w:r>
          <w:rPr>
            <w:noProof/>
          </w:rPr>
          <w:instrText xml:space="preserve"> PAGEREF _Toc5129835 \h </w:instrText>
        </w:r>
        <w:r>
          <w:rPr>
            <w:noProof/>
          </w:rPr>
        </w:r>
      </w:ins>
      <w:r>
        <w:rPr>
          <w:noProof/>
        </w:rPr>
        <w:fldChar w:fldCharType="separate"/>
      </w:r>
      <w:ins w:id="102" w:author="Laurence Luo" w:date="2019-04-02T20:36:00Z">
        <w:r>
          <w:rPr>
            <w:noProof/>
          </w:rPr>
          <w:t>10</w:t>
        </w:r>
        <w:r>
          <w:rPr>
            <w:noProof/>
          </w:rPr>
          <w:fldChar w:fldCharType="end"/>
        </w:r>
      </w:ins>
    </w:p>
    <w:p w14:paraId="3B1E0F80" w14:textId="18753CA9" w:rsidR="00F65C3B" w:rsidRDefault="00F65C3B">
      <w:pPr>
        <w:pStyle w:val="TOC2"/>
        <w:tabs>
          <w:tab w:val="left" w:pos="960"/>
        </w:tabs>
        <w:rPr>
          <w:ins w:id="103" w:author="Laurence Luo" w:date="2019-04-02T20:36:00Z"/>
          <w:rFonts w:asciiTheme="minorHAnsi" w:eastAsiaTheme="minorEastAsia" w:hAnsiTheme="minorHAnsi" w:cstheme="minorBidi"/>
          <w:noProof/>
          <w:szCs w:val="22"/>
          <w:lang w:eastAsia="zh-CN"/>
        </w:rPr>
      </w:pPr>
      <w:ins w:id="104" w:author="Laurence Luo" w:date="2019-04-02T20:36:00Z">
        <w:r w:rsidRPr="002F39CE">
          <w:rPr>
            <w:rFonts w:ascii="Arial" w:eastAsiaTheme="majorEastAsia" w:hAnsi="Arial" w:cs="Arial"/>
            <w:noProof/>
          </w:rPr>
          <w:t>5.1</w:t>
        </w:r>
        <w:r>
          <w:rPr>
            <w:rFonts w:asciiTheme="minorHAnsi" w:eastAsiaTheme="minorEastAsia" w:hAnsiTheme="minorHAnsi" w:cstheme="minorBidi"/>
            <w:noProof/>
            <w:szCs w:val="22"/>
            <w:lang w:eastAsia="zh-CN"/>
          </w:rPr>
          <w:tab/>
        </w:r>
        <w:r w:rsidRPr="002F39CE">
          <w:rPr>
            <w:rFonts w:ascii="Arial" w:hAnsi="Arial" w:cs="Arial"/>
            <w:noProof/>
          </w:rPr>
          <w:t>Performance Requirements</w:t>
        </w:r>
        <w:r>
          <w:rPr>
            <w:noProof/>
          </w:rPr>
          <w:tab/>
        </w:r>
        <w:r>
          <w:rPr>
            <w:noProof/>
          </w:rPr>
          <w:fldChar w:fldCharType="begin"/>
        </w:r>
        <w:r>
          <w:rPr>
            <w:noProof/>
          </w:rPr>
          <w:instrText xml:space="preserve"> PAGEREF _Toc5129836 \h </w:instrText>
        </w:r>
        <w:r>
          <w:rPr>
            <w:noProof/>
          </w:rPr>
        </w:r>
      </w:ins>
      <w:r>
        <w:rPr>
          <w:noProof/>
        </w:rPr>
        <w:fldChar w:fldCharType="separate"/>
      </w:r>
      <w:ins w:id="105" w:author="Laurence Luo" w:date="2019-04-02T20:36:00Z">
        <w:r>
          <w:rPr>
            <w:noProof/>
          </w:rPr>
          <w:t>10</w:t>
        </w:r>
        <w:r>
          <w:rPr>
            <w:noProof/>
          </w:rPr>
          <w:fldChar w:fldCharType="end"/>
        </w:r>
      </w:ins>
    </w:p>
    <w:p w14:paraId="0B457A38" w14:textId="532672E6" w:rsidR="00F65C3B" w:rsidRDefault="00F65C3B">
      <w:pPr>
        <w:pStyle w:val="TOC2"/>
        <w:tabs>
          <w:tab w:val="left" w:pos="960"/>
        </w:tabs>
        <w:rPr>
          <w:ins w:id="106" w:author="Laurence Luo" w:date="2019-04-02T20:36:00Z"/>
          <w:rFonts w:asciiTheme="minorHAnsi" w:eastAsiaTheme="minorEastAsia" w:hAnsiTheme="minorHAnsi" w:cstheme="minorBidi"/>
          <w:noProof/>
          <w:szCs w:val="22"/>
          <w:lang w:eastAsia="zh-CN"/>
        </w:rPr>
      </w:pPr>
      <w:ins w:id="107" w:author="Laurence Luo" w:date="2019-04-02T20:36:00Z">
        <w:r w:rsidRPr="002F39CE">
          <w:rPr>
            <w:rFonts w:ascii="Arial" w:eastAsiaTheme="majorEastAsia" w:hAnsi="Arial" w:cs="Arial"/>
            <w:noProof/>
          </w:rPr>
          <w:t>5.2</w:t>
        </w:r>
        <w:r>
          <w:rPr>
            <w:rFonts w:asciiTheme="minorHAnsi" w:eastAsiaTheme="minorEastAsia" w:hAnsiTheme="minorHAnsi" w:cstheme="minorBidi"/>
            <w:noProof/>
            <w:szCs w:val="22"/>
            <w:lang w:eastAsia="zh-CN"/>
          </w:rPr>
          <w:tab/>
        </w:r>
        <w:r w:rsidRPr="002F39CE">
          <w:rPr>
            <w:rFonts w:ascii="Arial" w:hAnsi="Arial" w:cs="Arial"/>
            <w:noProof/>
          </w:rPr>
          <w:t>Safety Requirements</w:t>
        </w:r>
        <w:r>
          <w:rPr>
            <w:noProof/>
          </w:rPr>
          <w:tab/>
        </w:r>
        <w:r>
          <w:rPr>
            <w:noProof/>
          </w:rPr>
          <w:fldChar w:fldCharType="begin"/>
        </w:r>
        <w:r>
          <w:rPr>
            <w:noProof/>
          </w:rPr>
          <w:instrText xml:space="preserve"> PAGEREF _Toc5129837 \h </w:instrText>
        </w:r>
        <w:r>
          <w:rPr>
            <w:noProof/>
          </w:rPr>
        </w:r>
      </w:ins>
      <w:r>
        <w:rPr>
          <w:noProof/>
        </w:rPr>
        <w:fldChar w:fldCharType="separate"/>
      </w:r>
      <w:ins w:id="108" w:author="Laurence Luo" w:date="2019-04-02T20:36:00Z">
        <w:r>
          <w:rPr>
            <w:noProof/>
          </w:rPr>
          <w:t>11</w:t>
        </w:r>
        <w:r>
          <w:rPr>
            <w:noProof/>
          </w:rPr>
          <w:fldChar w:fldCharType="end"/>
        </w:r>
      </w:ins>
    </w:p>
    <w:p w14:paraId="036E6C39" w14:textId="005C44C1" w:rsidR="00F65C3B" w:rsidRDefault="00F65C3B">
      <w:pPr>
        <w:pStyle w:val="TOC2"/>
        <w:tabs>
          <w:tab w:val="left" w:pos="960"/>
        </w:tabs>
        <w:rPr>
          <w:ins w:id="109" w:author="Laurence Luo" w:date="2019-04-02T20:36:00Z"/>
          <w:rFonts w:asciiTheme="minorHAnsi" w:eastAsiaTheme="minorEastAsia" w:hAnsiTheme="minorHAnsi" w:cstheme="minorBidi"/>
          <w:noProof/>
          <w:szCs w:val="22"/>
          <w:lang w:eastAsia="zh-CN"/>
        </w:rPr>
      </w:pPr>
      <w:ins w:id="110" w:author="Laurence Luo" w:date="2019-04-02T20:36:00Z">
        <w:r w:rsidRPr="002F39CE">
          <w:rPr>
            <w:rFonts w:ascii="Arial" w:eastAsiaTheme="majorEastAsia" w:hAnsi="Arial" w:cs="Arial"/>
            <w:noProof/>
          </w:rPr>
          <w:t>5.3</w:t>
        </w:r>
        <w:r>
          <w:rPr>
            <w:rFonts w:asciiTheme="minorHAnsi" w:eastAsiaTheme="minorEastAsia" w:hAnsiTheme="minorHAnsi" w:cstheme="minorBidi"/>
            <w:noProof/>
            <w:szCs w:val="22"/>
            <w:lang w:eastAsia="zh-CN"/>
          </w:rPr>
          <w:tab/>
        </w:r>
        <w:r w:rsidRPr="002F39CE">
          <w:rPr>
            <w:rFonts w:ascii="Arial" w:hAnsi="Arial" w:cs="Arial"/>
            <w:noProof/>
          </w:rPr>
          <w:t>Security Requirements</w:t>
        </w:r>
        <w:r>
          <w:rPr>
            <w:noProof/>
          </w:rPr>
          <w:tab/>
        </w:r>
        <w:r>
          <w:rPr>
            <w:noProof/>
          </w:rPr>
          <w:fldChar w:fldCharType="begin"/>
        </w:r>
        <w:r>
          <w:rPr>
            <w:noProof/>
          </w:rPr>
          <w:instrText xml:space="preserve"> PAGEREF _Toc5129838 \h </w:instrText>
        </w:r>
        <w:r>
          <w:rPr>
            <w:noProof/>
          </w:rPr>
        </w:r>
      </w:ins>
      <w:r>
        <w:rPr>
          <w:noProof/>
        </w:rPr>
        <w:fldChar w:fldCharType="separate"/>
      </w:r>
      <w:ins w:id="111" w:author="Laurence Luo" w:date="2019-04-02T20:36:00Z">
        <w:r>
          <w:rPr>
            <w:noProof/>
          </w:rPr>
          <w:t>11</w:t>
        </w:r>
        <w:r>
          <w:rPr>
            <w:noProof/>
          </w:rPr>
          <w:fldChar w:fldCharType="end"/>
        </w:r>
      </w:ins>
    </w:p>
    <w:p w14:paraId="3E3A6AD3" w14:textId="766459A7" w:rsidR="00F65C3B" w:rsidRDefault="00F65C3B">
      <w:pPr>
        <w:pStyle w:val="TOC2"/>
        <w:tabs>
          <w:tab w:val="left" w:pos="960"/>
        </w:tabs>
        <w:rPr>
          <w:ins w:id="112" w:author="Laurence Luo" w:date="2019-04-02T20:36:00Z"/>
          <w:rFonts w:asciiTheme="minorHAnsi" w:eastAsiaTheme="minorEastAsia" w:hAnsiTheme="minorHAnsi" w:cstheme="minorBidi"/>
          <w:noProof/>
          <w:szCs w:val="22"/>
          <w:lang w:eastAsia="zh-CN"/>
        </w:rPr>
      </w:pPr>
      <w:ins w:id="113" w:author="Laurence Luo" w:date="2019-04-02T20:36:00Z">
        <w:r w:rsidRPr="002F39CE">
          <w:rPr>
            <w:rFonts w:ascii="Arial" w:eastAsiaTheme="majorEastAsia" w:hAnsi="Arial" w:cs="Arial"/>
            <w:noProof/>
          </w:rPr>
          <w:t>5.4</w:t>
        </w:r>
        <w:r>
          <w:rPr>
            <w:rFonts w:asciiTheme="minorHAnsi" w:eastAsiaTheme="minorEastAsia" w:hAnsiTheme="minorHAnsi" w:cstheme="minorBidi"/>
            <w:noProof/>
            <w:szCs w:val="22"/>
            <w:lang w:eastAsia="zh-CN"/>
          </w:rPr>
          <w:tab/>
        </w:r>
        <w:r w:rsidRPr="002F39CE">
          <w:rPr>
            <w:rFonts w:ascii="Arial" w:hAnsi="Arial" w:cs="Arial"/>
            <w:noProof/>
          </w:rPr>
          <w:t>Software Quality Attributes</w:t>
        </w:r>
        <w:r>
          <w:rPr>
            <w:noProof/>
          </w:rPr>
          <w:tab/>
        </w:r>
        <w:r>
          <w:rPr>
            <w:noProof/>
          </w:rPr>
          <w:fldChar w:fldCharType="begin"/>
        </w:r>
        <w:r>
          <w:rPr>
            <w:noProof/>
          </w:rPr>
          <w:instrText xml:space="preserve"> PAGEREF _Toc5129839 \h </w:instrText>
        </w:r>
        <w:r>
          <w:rPr>
            <w:noProof/>
          </w:rPr>
        </w:r>
      </w:ins>
      <w:r>
        <w:rPr>
          <w:noProof/>
        </w:rPr>
        <w:fldChar w:fldCharType="separate"/>
      </w:r>
      <w:ins w:id="114" w:author="Laurence Luo" w:date="2019-04-02T20:36:00Z">
        <w:r>
          <w:rPr>
            <w:noProof/>
          </w:rPr>
          <w:t>11</w:t>
        </w:r>
        <w:r>
          <w:rPr>
            <w:noProof/>
          </w:rPr>
          <w:fldChar w:fldCharType="end"/>
        </w:r>
      </w:ins>
    </w:p>
    <w:p w14:paraId="6220E942" w14:textId="202DE452" w:rsidR="00F65C3B" w:rsidRDefault="00F65C3B">
      <w:pPr>
        <w:pStyle w:val="TOC1"/>
        <w:rPr>
          <w:ins w:id="115" w:author="Laurence Luo" w:date="2019-04-02T20:36:00Z"/>
          <w:rFonts w:asciiTheme="minorHAnsi" w:eastAsiaTheme="minorEastAsia" w:hAnsiTheme="minorHAnsi" w:cstheme="minorBidi"/>
          <w:b w:val="0"/>
          <w:noProof/>
          <w:sz w:val="22"/>
          <w:szCs w:val="22"/>
        </w:rPr>
      </w:pPr>
      <w:ins w:id="116" w:author="Laurence Luo" w:date="2019-04-02T20:36:00Z">
        <w:r w:rsidRPr="002F39CE">
          <w:rPr>
            <w:rFonts w:ascii="Arial" w:hAnsi="Arial" w:cs="Arial"/>
            <w:noProof/>
          </w:rPr>
          <w:t>6.</w:t>
        </w:r>
        <w:r>
          <w:rPr>
            <w:rFonts w:asciiTheme="minorHAnsi" w:eastAsiaTheme="minorEastAsia" w:hAnsiTheme="minorHAnsi" w:cstheme="minorBidi"/>
            <w:b w:val="0"/>
            <w:noProof/>
            <w:sz w:val="22"/>
            <w:szCs w:val="22"/>
          </w:rPr>
          <w:tab/>
        </w:r>
        <w:r w:rsidRPr="002F39CE">
          <w:rPr>
            <w:rFonts w:ascii="Arial" w:hAnsi="Arial" w:cs="Arial"/>
            <w:noProof/>
          </w:rPr>
          <w:t>Other Requirements</w:t>
        </w:r>
        <w:r>
          <w:rPr>
            <w:noProof/>
          </w:rPr>
          <w:tab/>
        </w:r>
        <w:r>
          <w:rPr>
            <w:noProof/>
          </w:rPr>
          <w:fldChar w:fldCharType="begin"/>
        </w:r>
        <w:r>
          <w:rPr>
            <w:noProof/>
          </w:rPr>
          <w:instrText xml:space="preserve"> PAGEREF _Toc5129840 \h </w:instrText>
        </w:r>
        <w:r>
          <w:rPr>
            <w:noProof/>
          </w:rPr>
        </w:r>
      </w:ins>
      <w:r>
        <w:rPr>
          <w:noProof/>
        </w:rPr>
        <w:fldChar w:fldCharType="separate"/>
      </w:r>
      <w:ins w:id="117" w:author="Laurence Luo" w:date="2019-04-02T20:36:00Z">
        <w:r>
          <w:rPr>
            <w:noProof/>
          </w:rPr>
          <w:t>11</w:t>
        </w:r>
        <w:r>
          <w:rPr>
            <w:noProof/>
          </w:rPr>
          <w:fldChar w:fldCharType="end"/>
        </w:r>
      </w:ins>
    </w:p>
    <w:p w14:paraId="23A16331" w14:textId="1C5F8BBA" w:rsidR="00F65C3B" w:rsidRDefault="00F65C3B">
      <w:pPr>
        <w:pStyle w:val="TOC1"/>
        <w:rPr>
          <w:ins w:id="118" w:author="Laurence Luo" w:date="2019-04-02T20:36:00Z"/>
          <w:rFonts w:asciiTheme="minorHAnsi" w:eastAsiaTheme="minorEastAsia" w:hAnsiTheme="minorHAnsi" w:cstheme="minorBidi"/>
          <w:b w:val="0"/>
          <w:noProof/>
          <w:sz w:val="22"/>
          <w:szCs w:val="22"/>
        </w:rPr>
      </w:pPr>
      <w:ins w:id="119" w:author="Laurence Luo" w:date="2019-04-02T20:36:00Z">
        <w:r>
          <w:rPr>
            <w:noProof/>
          </w:rPr>
          <w:t>Appendix A: Glossary</w:t>
        </w:r>
        <w:r>
          <w:rPr>
            <w:noProof/>
          </w:rPr>
          <w:tab/>
        </w:r>
        <w:r>
          <w:rPr>
            <w:noProof/>
          </w:rPr>
          <w:fldChar w:fldCharType="begin"/>
        </w:r>
        <w:r>
          <w:rPr>
            <w:noProof/>
          </w:rPr>
          <w:instrText xml:space="preserve"> PAGEREF _Toc5129841 \h </w:instrText>
        </w:r>
        <w:r>
          <w:rPr>
            <w:noProof/>
          </w:rPr>
        </w:r>
      </w:ins>
      <w:r>
        <w:rPr>
          <w:noProof/>
        </w:rPr>
        <w:fldChar w:fldCharType="separate"/>
      </w:r>
      <w:ins w:id="120" w:author="Laurence Luo" w:date="2019-04-02T20:36:00Z">
        <w:r>
          <w:rPr>
            <w:noProof/>
          </w:rPr>
          <w:t>11</w:t>
        </w:r>
        <w:r>
          <w:rPr>
            <w:noProof/>
          </w:rPr>
          <w:fldChar w:fldCharType="end"/>
        </w:r>
      </w:ins>
    </w:p>
    <w:p w14:paraId="01671CF5" w14:textId="2AADF14F" w:rsidR="00F65C3B" w:rsidRDefault="00F65C3B">
      <w:pPr>
        <w:pStyle w:val="TOC1"/>
        <w:rPr>
          <w:ins w:id="121" w:author="Laurence Luo" w:date="2019-04-02T20:36:00Z"/>
          <w:rFonts w:asciiTheme="minorHAnsi" w:eastAsiaTheme="minorEastAsia" w:hAnsiTheme="minorHAnsi" w:cstheme="minorBidi"/>
          <w:b w:val="0"/>
          <w:noProof/>
          <w:sz w:val="22"/>
          <w:szCs w:val="22"/>
        </w:rPr>
      </w:pPr>
      <w:ins w:id="122" w:author="Laurence Luo" w:date="2019-04-02T20:36:00Z">
        <w:r>
          <w:rPr>
            <w:noProof/>
          </w:rPr>
          <w:t>Appendix B: Analysis Models</w:t>
        </w:r>
        <w:r>
          <w:rPr>
            <w:noProof/>
          </w:rPr>
          <w:tab/>
        </w:r>
        <w:r>
          <w:rPr>
            <w:noProof/>
          </w:rPr>
          <w:fldChar w:fldCharType="begin"/>
        </w:r>
        <w:r>
          <w:rPr>
            <w:noProof/>
          </w:rPr>
          <w:instrText xml:space="preserve"> PAGEREF _Toc5129842 \h </w:instrText>
        </w:r>
        <w:r>
          <w:rPr>
            <w:noProof/>
          </w:rPr>
        </w:r>
      </w:ins>
      <w:r>
        <w:rPr>
          <w:noProof/>
        </w:rPr>
        <w:fldChar w:fldCharType="separate"/>
      </w:r>
      <w:ins w:id="123" w:author="Laurence Luo" w:date="2019-04-02T20:36:00Z">
        <w:r>
          <w:rPr>
            <w:noProof/>
          </w:rPr>
          <w:t>12</w:t>
        </w:r>
        <w:r>
          <w:rPr>
            <w:noProof/>
          </w:rPr>
          <w:fldChar w:fldCharType="end"/>
        </w:r>
      </w:ins>
    </w:p>
    <w:p w14:paraId="6BCE816C" w14:textId="69291C3F" w:rsidR="00F65C3B" w:rsidRDefault="00F65C3B">
      <w:pPr>
        <w:pStyle w:val="TOC2"/>
        <w:rPr>
          <w:ins w:id="124" w:author="Laurence Luo" w:date="2019-04-02T20:36:00Z"/>
          <w:rFonts w:asciiTheme="minorHAnsi" w:eastAsiaTheme="minorEastAsia" w:hAnsiTheme="minorHAnsi" w:cstheme="minorBidi"/>
          <w:noProof/>
          <w:szCs w:val="22"/>
          <w:lang w:eastAsia="zh-CN"/>
        </w:rPr>
      </w:pPr>
      <w:ins w:id="125" w:author="Laurence Luo" w:date="2019-04-02T20:36:00Z">
        <w:r>
          <w:rPr>
            <w:noProof/>
          </w:rPr>
          <w:t>Appendix B.1 Class Diagram</w:t>
        </w:r>
        <w:r>
          <w:rPr>
            <w:noProof/>
          </w:rPr>
          <w:tab/>
        </w:r>
        <w:r>
          <w:rPr>
            <w:noProof/>
          </w:rPr>
          <w:fldChar w:fldCharType="begin"/>
        </w:r>
        <w:r>
          <w:rPr>
            <w:noProof/>
          </w:rPr>
          <w:instrText xml:space="preserve"> PAGEREF _Toc5129843 \h </w:instrText>
        </w:r>
        <w:r>
          <w:rPr>
            <w:noProof/>
          </w:rPr>
        </w:r>
      </w:ins>
      <w:r>
        <w:rPr>
          <w:noProof/>
        </w:rPr>
        <w:fldChar w:fldCharType="separate"/>
      </w:r>
      <w:ins w:id="126" w:author="Laurence Luo" w:date="2019-04-02T20:36:00Z">
        <w:r>
          <w:rPr>
            <w:noProof/>
          </w:rPr>
          <w:t>12</w:t>
        </w:r>
        <w:r>
          <w:rPr>
            <w:noProof/>
          </w:rPr>
          <w:fldChar w:fldCharType="end"/>
        </w:r>
      </w:ins>
    </w:p>
    <w:p w14:paraId="6C4802B2" w14:textId="1767CD7B" w:rsidR="00F65C3B" w:rsidRDefault="00F65C3B">
      <w:pPr>
        <w:pStyle w:val="TOC2"/>
        <w:rPr>
          <w:ins w:id="127" w:author="Laurence Luo" w:date="2019-04-02T20:36:00Z"/>
          <w:rFonts w:asciiTheme="minorHAnsi" w:eastAsiaTheme="minorEastAsia" w:hAnsiTheme="minorHAnsi" w:cstheme="minorBidi"/>
          <w:noProof/>
          <w:szCs w:val="22"/>
          <w:lang w:eastAsia="zh-CN"/>
        </w:rPr>
      </w:pPr>
      <w:ins w:id="128" w:author="Laurence Luo" w:date="2019-04-02T20:36:00Z">
        <w:r>
          <w:rPr>
            <w:noProof/>
          </w:rPr>
          <w:t>Appendix B.2 Sequence Diagram</w:t>
        </w:r>
        <w:r>
          <w:rPr>
            <w:noProof/>
          </w:rPr>
          <w:tab/>
        </w:r>
        <w:r>
          <w:rPr>
            <w:noProof/>
          </w:rPr>
          <w:fldChar w:fldCharType="begin"/>
        </w:r>
        <w:r>
          <w:rPr>
            <w:noProof/>
          </w:rPr>
          <w:instrText xml:space="preserve"> PAGEREF _Toc5129844 \h </w:instrText>
        </w:r>
        <w:r>
          <w:rPr>
            <w:noProof/>
          </w:rPr>
        </w:r>
      </w:ins>
      <w:r>
        <w:rPr>
          <w:noProof/>
        </w:rPr>
        <w:fldChar w:fldCharType="separate"/>
      </w:r>
      <w:ins w:id="129" w:author="Laurence Luo" w:date="2019-04-02T20:36:00Z">
        <w:r>
          <w:rPr>
            <w:noProof/>
          </w:rPr>
          <w:t>13</w:t>
        </w:r>
        <w:r>
          <w:rPr>
            <w:noProof/>
          </w:rPr>
          <w:fldChar w:fldCharType="end"/>
        </w:r>
      </w:ins>
    </w:p>
    <w:p w14:paraId="219C52CA" w14:textId="6E95F8C3" w:rsidR="00F65C3B" w:rsidRDefault="00F65C3B">
      <w:pPr>
        <w:pStyle w:val="TOC1"/>
        <w:rPr>
          <w:ins w:id="130" w:author="Laurence Luo" w:date="2019-04-02T20:36:00Z"/>
          <w:rFonts w:asciiTheme="minorHAnsi" w:eastAsiaTheme="minorEastAsia" w:hAnsiTheme="minorHAnsi" w:cstheme="minorBidi"/>
          <w:b w:val="0"/>
          <w:noProof/>
          <w:sz w:val="22"/>
          <w:szCs w:val="22"/>
        </w:rPr>
      </w:pPr>
      <w:ins w:id="131" w:author="Laurence Luo" w:date="2019-04-02T20:36:00Z">
        <w:r>
          <w:rPr>
            <w:noProof/>
          </w:rPr>
          <w:t>Appendix C: Issues List</w:t>
        </w:r>
        <w:r>
          <w:rPr>
            <w:noProof/>
          </w:rPr>
          <w:tab/>
        </w:r>
        <w:r>
          <w:rPr>
            <w:noProof/>
          </w:rPr>
          <w:fldChar w:fldCharType="begin"/>
        </w:r>
        <w:r>
          <w:rPr>
            <w:noProof/>
          </w:rPr>
          <w:instrText xml:space="preserve"> PAGEREF _Toc5129846 \h </w:instrText>
        </w:r>
        <w:r>
          <w:rPr>
            <w:noProof/>
          </w:rPr>
        </w:r>
      </w:ins>
      <w:r>
        <w:rPr>
          <w:noProof/>
        </w:rPr>
        <w:fldChar w:fldCharType="separate"/>
      </w:r>
      <w:ins w:id="132" w:author="Laurence Luo" w:date="2019-04-02T20:36:00Z">
        <w:r>
          <w:rPr>
            <w:noProof/>
          </w:rPr>
          <w:t>13</w:t>
        </w:r>
        <w:r>
          <w:rPr>
            <w:noProof/>
          </w:rPr>
          <w:fldChar w:fldCharType="end"/>
        </w:r>
      </w:ins>
    </w:p>
    <w:p w14:paraId="542353FA" w14:textId="48E284C2" w:rsidR="009861E0" w:rsidRPr="00F93CF3" w:rsidDel="004446A3" w:rsidRDefault="009861E0">
      <w:pPr>
        <w:pStyle w:val="TOC1"/>
        <w:rPr>
          <w:ins w:id="133" w:author="Luo Laurence" w:date="2019-03-19T23:25:00Z"/>
          <w:del w:id="134" w:author="Laurence Luo" w:date="2019-03-25T15:07:00Z"/>
          <w:rFonts w:ascii="Arial" w:eastAsiaTheme="minorEastAsia" w:hAnsi="Arial" w:cs="Arial"/>
          <w:b w:val="0"/>
          <w:noProof/>
          <w:sz w:val="22"/>
          <w:szCs w:val="22"/>
          <w:rPrChange w:id="135" w:author="Laurence Luo" w:date="2019-03-26T20:53:00Z">
            <w:rPr>
              <w:ins w:id="136" w:author="Luo Laurence" w:date="2019-03-19T23:25:00Z"/>
              <w:del w:id="137" w:author="Laurence Luo" w:date="2019-03-25T15:07:00Z"/>
              <w:rFonts w:asciiTheme="minorHAnsi" w:eastAsiaTheme="minorEastAsia" w:hAnsiTheme="minorHAnsi" w:cstheme="minorBidi"/>
              <w:b w:val="0"/>
              <w:noProof/>
              <w:sz w:val="22"/>
              <w:szCs w:val="22"/>
            </w:rPr>
          </w:rPrChange>
        </w:rPr>
      </w:pPr>
      <w:ins w:id="138" w:author="Luo Laurence" w:date="2019-03-19T23:25:00Z">
        <w:del w:id="139" w:author="Laurence Luo" w:date="2019-03-25T15:07:00Z">
          <w:r w:rsidRPr="00F93CF3" w:rsidDel="004446A3">
            <w:rPr>
              <w:rFonts w:ascii="Arial" w:hAnsi="Arial" w:cs="Arial"/>
              <w:noProof/>
            </w:rPr>
            <w:delText>Table of Contents</w:delText>
          </w:r>
          <w:r w:rsidRPr="00F93CF3" w:rsidDel="004446A3">
            <w:rPr>
              <w:rFonts w:ascii="Arial" w:hAnsi="Arial" w:cs="Arial"/>
              <w:b w:val="0"/>
              <w:noProof/>
              <w:rPrChange w:id="140" w:author="Laurence Luo" w:date="2019-03-26T20:53:00Z">
                <w:rPr>
                  <w:b w:val="0"/>
                  <w:noProof/>
                </w:rPr>
              </w:rPrChange>
            </w:rPr>
            <w:tab/>
            <w:delText>ii</w:delText>
          </w:r>
        </w:del>
      </w:ins>
    </w:p>
    <w:p w14:paraId="6A598FB6" w14:textId="3247C4C7" w:rsidR="009861E0" w:rsidRPr="00F93CF3" w:rsidDel="004446A3" w:rsidRDefault="009861E0">
      <w:pPr>
        <w:pStyle w:val="TOC1"/>
        <w:rPr>
          <w:ins w:id="141" w:author="Luo Laurence" w:date="2019-03-19T23:25:00Z"/>
          <w:del w:id="142" w:author="Laurence Luo" w:date="2019-03-25T15:07:00Z"/>
          <w:rFonts w:ascii="Arial" w:eastAsiaTheme="minorEastAsia" w:hAnsi="Arial" w:cs="Arial"/>
          <w:b w:val="0"/>
          <w:noProof/>
          <w:sz w:val="22"/>
          <w:szCs w:val="22"/>
          <w:rPrChange w:id="143" w:author="Laurence Luo" w:date="2019-03-26T20:53:00Z">
            <w:rPr>
              <w:ins w:id="144" w:author="Luo Laurence" w:date="2019-03-19T23:25:00Z"/>
              <w:del w:id="145" w:author="Laurence Luo" w:date="2019-03-25T15:07:00Z"/>
              <w:rFonts w:asciiTheme="minorHAnsi" w:eastAsiaTheme="minorEastAsia" w:hAnsiTheme="minorHAnsi" w:cstheme="minorBidi"/>
              <w:b w:val="0"/>
              <w:noProof/>
              <w:sz w:val="22"/>
              <w:szCs w:val="22"/>
            </w:rPr>
          </w:rPrChange>
        </w:rPr>
      </w:pPr>
      <w:ins w:id="146" w:author="Luo Laurence" w:date="2019-03-19T23:25:00Z">
        <w:del w:id="147" w:author="Laurence Luo" w:date="2019-03-25T15:07:00Z">
          <w:r w:rsidRPr="00F93CF3" w:rsidDel="004446A3">
            <w:rPr>
              <w:rFonts w:ascii="Arial" w:hAnsi="Arial" w:cs="Arial"/>
              <w:noProof/>
            </w:rPr>
            <w:delText>Revision History</w:delText>
          </w:r>
          <w:r w:rsidRPr="00F93CF3" w:rsidDel="004446A3">
            <w:rPr>
              <w:rFonts w:ascii="Arial" w:hAnsi="Arial" w:cs="Arial"/>
              <w:b w:val="0"/>
              <w:noProof/>
              <w:rPrChange w:id="148" w:author="Laurence Luo" w:date="2019-03-26T20:53:00Z">
                <w:rPr>
                  <w:b w:val="0"/>
                  <w:noProof/>
                </w:rPr>
              </w:rPrChange>
            </w:rPr>
            <w:tab/>
            <w:delText>iii</w:delText>
          </w:r>
        </w:del>
      </w:ins>
    </w:p>
    <w:p w14:paraId="08EB168E" w14:textId="7DE61CA5" w:rsidR="009861E0" w:rsidRPr="00F93CF3" w:rsidDel="004446A3" w:rsidRDefault="009861E0">
      <w:pPr>
        <w:pStyle w:val="TOC1"/>
        <w:rPr>
          <w:ins w:id="149" w:author="Luo Laurence" w:date="2019-03-19T23:25:00Z"/>
          <w:del w:id="150" w:author="Laurence Luo" w:date="2019-03-25T15:07:00Z"/>
          <w:rFonts w:ascii="Arial" w:eastAsiaTheme="minorEastAsia" w:hAnsi="Arial" w:cs="Arial"/>
          <w:b w:val="0"/>
          <w:noProof/>
          <w:sz w:val="22"/>
          <w:szCs w:val="22"/>
          <w:rPrChange w:id="151" w:author="Laurence Luo" w:date="2019-03-26T20:53:00Z">
            <w:rPr>
              <w:ins w:id="152" w:author="Luo Laurence" w:date="2019-03-19T23:25:00Z"/>
              <w:del w:id="153" w:author="Laurence Luo" w:date="2019-03-25T15:07:00Z"/>
              <w:rFonts w:asciiTheme="minorHAnsi" w:eastAsiaTheme="minorEastAsia" w:hAnsiTheme="minorHAnsi" w:cstheme="minorBidi"/>
              <w:b w:val="0"/>
              <w:noProof/>
              <w:sz w:val="22"/>
              <w:szCs w:val="22"/>
            </w:rPr>
          </w:rPrChange>
        </w:rPr>
      </w:pPr>
      <w:ins w:id="154" w:author="Luo Laurence" w:date="2019-03-19T23:25:00Z">
        <w:del w:id="155" w:author="Laurence Luo" w:date="2019-03-25T15:07:00Z">
          <w:r w:rsidRPr="00F93CF3" w:rsidDel="004446A3">
            <w:rPr>
              <w:rFonts w:ascii="Arial" w:hAnsi="Arial" w:cs="Arial"/>
              <w:noProof/>
            </w:rPr>
            <w:delText>1.</w:delText>
          </w:r>
          <w:r w:rsidRPr="00F93CF3" w:rsidDel="004446A3">
            <w:rPr>
              <w:rFonts w:ascii="Arial" w:eastAsiaTheme="minorEastAsia" w:hAnsi="Arial" w:cs="Arial"/>
              <w:noProof/>
              <w:sz w:val="22"/>
              <w:szCs w:val="22"/>
              <w:rPrChange w:id="156" w:author="Laurence Luo" w:date="2019-03-26T20:53:00Z">
                <w:rPr>
                  <w:rFonts w:asciiTheme="minorHAnsi" w:eastAsiaTheme="minorEastAsia" w:hAnsiTheme="minorHAnsi" w:cstheme="minorBidi"/>
                  <w:noProof/>
                  <w:sz w:val="22"/>
                  <w:szCs w:val="22"/>
                </w:rPr>
              </w:rPrChange>
            </w:rPr>
            <w:tab/>
          </w:r>
          <w:r w:rsidRPr="00F93CF3" w:rsidDel="004446A3">
            <w:rPr>
              <w:rFonts w:ascii="Arial" w:hAnsi="Arial" w:cs="Arial"/>
              <w:noProof/>
            </w:rPr>
            <w:delText>Introduction (team work, everyone contributes every section)</w:delText>
          </w:r>
          <w:r w:rsidRPr="00F93CF3" w:rsidDel="004446A3">
            <w:rPr>
              <w:rFonts w:ascii="Arial" w:hAnsi="Arial" w:cs="Arial"/>
              <w:b w:val="0"/>
              <w:noProof/>
              <w:rPrChange w:id="157" w:author="Laurence Luo" w:date="2019-03-26T20:53:00Z">
                <w:rPr>
                  <w:b w:val="0"/>
                  <w:noProof/>
                </w:rPr>
              </w:rPrChange>
            </w:rPr>
            <w:tab/>
            <w:delText>1</w:delText>
          </w:r>
        </w:del>
      </w:ins>
    </w:p>
    <w:p w14:paraId="3DCD0C78" w14:textId="711E45DE" w:rsidR="009861E0" w:rsidRPr="00F93CF3" w:rsidDel="004446A3" w:rsidRDefault="009861E0">
      <w:pPr>
        <w:pStyle w:val="TOC2"/>
        <w:tabs>
          <w:tab w:val="left" w:pos="960"/>
        </w:tabs>
        <w:rPr>
          <w:ins w:id="158" w:author="Luo Laurence" w:date="2019-03-19T23:25:00Z"/>
          <w:del w:id="159" w:author="Laurence Luo" w:date="2019-03-25T15:07:00Z"/>
          <w:rFonts w:ascii="Arial" w:eastAsiaTheme="minorEastAsia" w:hAnsi="Arial" w:cs="Arial"/>
          <w:noProof/>
          <w:szCs w:val="22"/>
          <w:lang w:eastAsia="zh-CN"/>
          <w:rPrChange w:id="160" w:author="Laurence Luo" w:date="2019-03-26T20:53:00Z">
            <w:rPr>
              <w:ins w:id="161" w:author="Luo Laurence" w:date="2019-03-19T23:25:00Z"/>
              <w:del w:id="162" w:author="Laurence Luo" w:date="2019-03-25T15:07:00Z"/>
              <w:rFonts w:asciiTheme="minorHAnsi" w:eastAsiaTheme="minorEastAsia" w:hAnsiTheme="minorHAnsi" w:cstheme="minorBidi"/>
              <w:noProof/>
              <w:szCs w:val="22"/>
              <w:lang w:eastAsia="zh-CN"/>
            </w:rPr>
          </w:rPrChange>
        </w:rPr>
      </w:pPr>
      <w:ins w:id="163" w:author="Luo Laurence" w:date="2019-03-19T23:25:00Z">
        <w:del w:id="164" w:author="Laurence Luo" w:date="2019-03-25T15:07:00Z">
          <w:r w:rsidRPr="00F93CF3" w:rsidDel="004446A3">
            <w:rPr>
              <w:rFonts w:ascii="Arial" w:hAnsi="Arial" w:cs="Arial"/>
              <w:noProof/>
            </w:rPr>
            <w:delText>1.1</w:delText>
          </w:r>
          <w:r w:rsidRPr="00F93CF3" w:rsidDel="004446A3">
            <w:rPr>
              <w:rFonts w:ascii="Arial" w:eastAsiaTheme="minorEastAsia" w:hAnsi="Arial" w:cs="Arial"/>
              <w:noProof/>
              <w:szCs w:val="22"/>
              <w:lang w:eastAsia="zh-CN"/>
              <w:rPrChange w:id="165"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Purpose</w:delText>
          </w:r>
          <w:r w:rsidRPr="00F93CF3" w:rsidDel="004446A3">
            <w:rPr>
              <w:rFonts w:ascii="Arial" w:hAnsi="Arial" w:cs="Arial"/>
              <w:noProof/>
              <w:rPrChange w:id="166" w:author="Laurence Luo" w:date="2019-03-26T20:53:00Z">
                <w:rPr>
                  <w:noProof/>
                </w:rPr>
              </w:rPrChange>
            </w:rPr>
            <w:tab/>
            <w:delText>1</w:delText>
          </w:r>
        </w:del>
      </w:ins>
    </w:p>
    <w:p w14:paraId="7E642AFC" w14:textId="1773B1BD" w:rsidR="009861E0" w:rsidRPr="00F93CF3" w:rsidDel="004446A3" w:rsidRDefault="009861E0">
      <w:pPr>
        <w:pStyle w:val="TOC2"/>
        <w:tabs>
          <w:tab w:val="left" w:pos="960"/>
        </w:tabs>
        <w:rPr>
          <w:ins w:id="167" w:author="Luo Laurence" w:date="2019-03-19T23:25:00Z"/>
          <w:del w:id="168" w:author="Laurence Luo" w:date="2019-03-25T15:07:00Z"/>
          <w:rFonts w:ascii="Arial" w:eastAsiaTheme="minorEastAsia" w:hAnsi="Arial" w:cs="Arial"/>
          <w:noProof/>
          <w:szCs w:val="22"/>
          <w:lang w:eastAsia="zh-CN"/>
          <w:rPrChange w:id="169" w:author="Laurence Luo" w:date="2019-03-26T20:53:00Z">
            <w:rPr>
              <w:ins w:id="170" w:author="Luo Laurence" w:date="2019-03-19T23:25:00Z"/>
              <w:del w:id="171" w:author="Laurence Luo" w:date="2019-03-25T15:07:00Z"/>
              <w:rFonts w:asciiTheme="minorHAnsi" w:eastAsiaTheme="minorEastAsia" w:hAnsiTheme="minorHAnsi" w:cstheme="minorBidi"/>
              <w:noProof/>
              <w:szCs w:val="22"/>
              <w:lang w:eastAsia="zh-CN"/>
            </w:rPr>
          </w:rPrChange>
        </w:rPr>
      </w:pPr>
      <w:ins w:id="172" w:author="Luo Laurence" w:date="2019-03-19T23:25:00Z">
        <w:del w:id="173" w:author="Laurence Luo" w:date="2019-03-25T15:07:00Z">
          <w:r w:rsidRPr="00F93CF3" w:rsidDel="004446A3">
            <w:rPr>
              <w:rFonts w:ascii="Arial" w:hAnsi="Arial" w:cs="Arial"/>
              <w:noProof/>
            </w:rPr>
            <w:delText>1.2</w:delText>
          </w:r>
          <w:r w:rsidRPr="00F93CF3" w:rsidDel="004446A3">
            <w:rPr>
              <w:rFonts w:ascii="Arial" w:eastAsiaTheme="minorEastAsia" w:hAnsi="Arial" w:cs="Arial"/>
              <w:noProof/>
              <w:szCs w:val="22"/>
              <w:lang w:eastAsia="zh-CN"/>
              <w:rPrChange w:id="174"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Document Conventions</w:delText>
          </w:r>
          <w:r w:rsidRPr="00F93CF3" w:rsidDel="004446A3">
            <w:rPr>
              <w:rFonts w:ascii="Arial" w:hAnsi="Arial" w:cs="Arial"/>
              <w:noProof/>
              <w:rPrChange w:id="175" w:author="Laurence Luo" w:date="2019-03-26T20:53:00Z">
                <w:rPr>
                  <w:noProof/>
                </w:rPr>
              </w:rPrChange>
            </w:rPr>
            <w:tab/>
            <w:delText>1</w:delText>
          </w:r>
        </w:del>
      </w:ins>
    </w:p>
    <w:p w14:paraId="63D20C1E" w14:textId="1543FED9" w:rsidR="009861E0" w:rsidRPr="00F93CF3" w:rsidDel="004446A3" w:rsidRDefault="009861E0">
      <w:pPr>
        <w:pStyle w:val="TOC2"/>
        <w:tabs>
          <w:tab w:val="left" w:pos="960"/>
        </w:tabs>
        <w:rPr>
          <w:ins w:id="176" w:author="Luo Laurence" w:date="2019-03-19T23:25:00Z"/>
          <w:del w:id="177" w:author="Laurence Luo" w:date="2019-03-25T15:07:00Z"/>
          <w:rFonts w:ascii="Arial" w:eastAsiaTheme="minorEastAsia" w:hAnsi="Arial" w:cs="Arial"/>
          <w:noProof/>
          <w:szCs w:val="22"/>
          <w:lang w:eastAsia="zh-CN"/>
          <w:rPrChange w:id="178" w:author="Laurence Luo" w:date="2019-03-26T20:53:00Z">
            <w:rPr>
              <w:ins w:id="179" w:author="Luo Laurence" w:date="2019-03-19T23:25:00Z"/>
              <w:del w:id="180" w:author="Laurence Luo" w:date="2019-03-25T15:07:00Z"/>
              <w:rFonts w:asciiTheme="minorHAnsi" w:eastAsiaTheme="minorEastAsia" w:hAnsiTheme="minorHAnsi" w:cstheme="minorBidi"/>
              <w:noProof/>
              <w:szCs w:val="22"/>
              <w:lang w:eastAsia="zh-CN"/>
            </w:rPr>
          </w:rPrChange>
        </w:rPr>
      </w:pPr>
      <w:ins w:id="181" w:author="Luo Laurence" w:date="2019-03-19T23:25:00Z">
        <w:del w:id="182" w:author="Laurence Luo" w:date="2019-03-25T15:07:00Z">
          <w:r w:rsidRPr="00F93CF3" w:rsidDel="004446A3">
            <w:rPr>
              <w:rFonts w:ascii="Arial" w:hAnsi="Arial" w:cs="Arial"/>
              <w:noProof/>
            </w:rPr>
            <w:delText>1.3</w:delText>
          </w:r>
          <w:r w:rsidRPr="00F93CF3" w:rsidDel="004446A3">
            <w:rPr>
              <w:rFonts w:ascii="Arial" w:eastAsiaTheme="minorEastAsia" w:hAnsi="Arial" w:cs="Arial"/>
              <w:noProof/>
              <w:szCs w:val="22"/>
              <w:lang w:eastAsia="zh-CN"/>
              <w:rPrChange w:id="183"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Intended Audience and Reading Suggestions</w:delText>
          </w:r>
          <w:r w:rsidRPr="00F93CF3" w:rsidDel="004446A3">
            <w:rPr>
              <w:rFonts w:ascii="Arial" w:hAnsi="Arial" w:cs="Arial"/>
              <w:noProof/>
              <w:rPrChange w:id="184" w:author="Laurence Luo" w:date="2019-03-26T20:53:00Z">
                <w:rPr>
                  <w:noProof/>
                </w:rPr>
              </w:rPrChange>
            </w:rPr>
            <w:tab/>
            <w:delText>1</w:delText>
          </w:r>
        </w:del>
      </w:ins>
    </w:p>
    <w:p w14:paraId="0C27BD6F" w14:textId="5E17C6CC" w:rsidR="009861E0" w:rsidRPr="00F93CF3" w:rsidDel="004446A3" w:rsidRDefault="009861E0">
      <w:pPr>
        <w:pStyle w:val="TOC2"/>
        <w:tabs>
          <w:tab w:val="left" w:pos="960"/>
        </w:tabs>
        <w:rPr>
          <w:ins w:id="185" w:author="Luo Laurence" w:date="2019-03-19T23:25:00Z"/>
          <w:del w:id="186" w:author="Laurence Luo" w:date="2019-03-25T15:07:00Z"/>
          <w:rFonts w:ascii="Arial" w:eastAsiaTheme="minorEastAsia" w:hAnsi="Arial" w:cs="Arial"/>
          <w:noProof/>
          <w:szCs w:val="22"/>
          <w:lang w:eastAsia="zh-CN"/>
          <w:rPrChange w:id="187" w:author="Laurence Luo" w:date="2019-03-26T20:53:00Z">
            <w:rPr>
              <w:ins w:id="188" w:author="Luo Laurence" w:date="2019-03-19T23:25:00Z"/>
              <w:del w:id="189" w:author="Laurence Luo" w:date="2019-03-25T15:07:00Z"/>
              <w:rFonts w:asciiTheme="minorHAnsi" w:eastAsiaTheme="minorEastAsia" w:hAnsiTheme="minorHAnsi" w:cstheme="minorBidi"/>
              <w:noProof/>
              <w:szCs w:val="22"/>
              <w:lang w:eastAsia="zh-CN"/>
            </w:rPr>
          </w:rPrChange>
        </w:rPr>
      </w:pPr>
      <w:ins w:id="190" w:author="Luo Laurence" w:date="2019-03-19T23:25:00Z">
        <w:del w:id="191" w:author="Laurence Luo" w:date="2019-03-25T15:07:00Z">
          <w:r w:rsidRPr="00F93CF3" w:rsidDel="004446A3">
            <w:rPr>
              <w:rFonts w:ascii="Arial" w:hAnsi="Arial" w:cs="Arial"/>
              <w:noProof/>
            </w:rPr>
            <w:delText>1.4</w:delText>
          </w:r>
          <w:r w:rsidRPr="00F93CF3" w:rsidDel="004446A3">
            <w:rPr>
              <w:rFonts w:ascii="Arial" w:eastAsiaTheme="minorEastAsia" w:hAnsi="Arial" w:cs="Arial"/>
              <w:noProof/>
              <w:szCs w:val="22"/>
              <w:lang w:eastAsia="zh-CN"/>
              <w:rPrChange w:id="192"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Project Scope</w:delText>
          </w:r>
          <w:r w:rsidRPr="00F93CF3" w:rsidDel="004446A3">
            <w:rPr>
              <w:rFonts w:ascii="Arial" w:hAnsi="Arial" w:cs="Arial"/>
              <w:noProof/>
              <w:rPrChange w:id="193" w:author="Laurence Luo" w:date="2019-03-26T20:53:00Z">
                <w:rPr>
                  <w:noProof/>
                </w:rPr>
              </w:rPrChange>
            </w:rPr>
            <w:tab/>
            <w:delText>1</w:delText>
          </w:r>
        </w:del>
      </w:ins>
    </w:p>
    <w:p w14:paraId="6B9AF954" w14:textId="51DBF3CB" w:rsidR="009861E0" w:rsidRPr="00F93CF3" w:rsidDel="004446A3" w:rsidRDefault="009861E0">
      <w:pPr>
        <w:pStyle w:val="TOC2"/>
        <w:tabs>
          <w:tab w:val="left" w:pos="960"/>
        </w:tabs>
        <w:rPr>
          <w:ins w:id="194" w:author="Luo Laurence" w:date="2019-03-19T23:25:00Z"/>
          <w:del w:id="195" w:author="Laurence Luo" w:date="2019-03-25T15:07:00Z"/>
          <w:rFonts w:ascii="Arial" w:eastAsiaTheme="minorEastAsia" w:hAnsi="Arial" w:cs="Arial"/>
          <w:noProof/>
          <w:szCs w:val="22"/>
          <w:lang w:eastAsia="zh-CN"/>
          <w:rPrChange w:id="196" w:author="Laurence Luo" w:date="2019-03-26T20:53:00Z">
            <w:rPr>
              <w:ins w:id="197" w:author="Luo Laurence" w:date="2019-03-19T23:25:00Z"/>
              <w:del w:id="198" w:author="Laurence Luo" w:date="2019-03-25T15:07:00Z"/>
              <w:rFonts w:asciiTheme="minorHAnsi" w:eastAsiaTheme="minorEastAsia" w:hAnsiTheme="minorHAnsi" w:cstheme="minorBidi"/>
              <w:noProof/>
              <w:szCs w:val="22"/>
              <w:lang w:eastAsia="zh-CN"/>
            </w:rPr>
          </w:rPrChange>
        </w:rPr>
      </w:pPr>
      <w:ins w:id="199" w:author="Luo Laurence" w:date="2019-03-19T23:25:00Z">
        <w:del w:id="200" w:author="Laurence Luo" w:date="2019-03-25T15:07:00Z">
          <w:r w:rsidRPr="00F93CF3" w:rsidDel="004446A3">
            <w:rPr>
              <w:rFonts w:ascii="Arial" w:hAnsi="Arial" w:cs="Arial"/>
              <w:noProof/>
            </w:rPr>
            <w:delText>1.5</w:delText>
          </w:r>
          <w:r w:rsidRPr="00F93CF3" w:rsidDel="004446A3">
            <w:rPr>
              <w:rFonts w:ascii="Arial" w:eastAsiaTheme="minorEastAsia" w:hAnsi="Arial" w:cs="Arial"/>
              <w:noProof/>
              <w:szCs w:val="22"/>
              <w:lang w:eastAsia="zh-CN"/>
              <w:rPrChange w:id="201"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References</w:delText>
          </w:r>
          <w:r w:rsidRPr="00F93CF3" w:rsidDel="004446A3">
            <w:rPr>
              <w:rFonts w:ascii="Arial" w:hAnsi="Arial" w:cs="Arial"/>
              <w:noProof/>
              <w:rPrChange w:id="202" w:author="Laurence Luo" w:date="2019-03-26T20:53:00Z">
                <w:rPr>
                  <w:noProof/>
                </w:rPr>
              </w:rPrChange>
            </w:rPr>
            <w:tab/>
            <w:delText>1</w:delText>
          </w:r>
        </w:del>
      </w:ins>
    </w:p>
    <w:p w14:paraId="335BF996" w14:textId="5375F35C" w:rsidR="009861E0" w:rsidRPr="00F93CF3" w:rsidDel="004446A3" w:rsidRDefault="009861E0">
      <w:pPr>
        <w:pStyle w:val="TOC1"/>
        <w:rPr>
          <w:ins w:id="203" w:author="Luo Laurence" w:date="2019-03-19T23:25:00Z"/>
          <w:del w:id="204" w:author="Laurence Luo" w:date="2019-03-25T15:07:00Z"/>
          <w:rFonts w:ascii="Arial" w:eastAsiaTheme="minorEastAsia" w:hAnsi="Arial" w:cs="Arial"/>
          <w:b w:val="0"/>
          <w:noProof/>
          <w:sz w:val="22"/>
          <w:szCs w:val="22"/>
          <w:rPrChange w:id="205" w:author="Laurence Luo" w:date="2019-03-26T20:53:00Z">
            <w:rPr>
              <w:ins w:id="206" w:author="Luo Laurence" w:date="2019-03-19T23:25:00Z"/>
              <w:del w:id="207" w:author="Laurence Luo" w:date="2019-03-25T15:07:00Z"/>
              <w:rFonts w:asciiTheme="minorHAnsi" w:eastAsiaTheme="minorEastAsia" w:hAnsiTheme="minorHAnsi" w:cstheme="minorBidi"/>
              <w:b w:val="0"/>
              <w:noProof/>
              <w:sz w:val="22"/>
              <w:szCs w:val="22"/>
            </w:rPr>
          </w:rPrChange>
        </w:rPr>
      </w:pPr>
      <w:ins w:id="208" w:author="Luo Laurence" w:date="2019-03-19T23:25:00Z">
        <w:del w:id="209" w:author="Laurence Luo" w:date="2019-03-25T15:07:00Z">
          <w:r w:rsidRPr="00F93CF3" w:rsidDel="004446A3">
            <w:rPr>
              <w:rFonts w:ascii="Arial" w:hAnsi="Arial" w:cs="Arial"/>
              <w:noProof/>
            </w:rPr>
            <w:delText>2.</w:delText>
          </w:r>
          <w:r w:rsidRPr="00F93CF3" w:rsidDel="004446A3">
            <w:rPr>
              <w:rFonts w:ascii="Arial" w:eastAsiaTheme="minorEastAsia" w:hAnsi="Arial" w:cs="Arial"/>
              <w:noProof/>
              <w:sz w:val="22"/>
              <w:szCs w:val="22"/>
              <w:rPrChange w:id="210" w:author="Laurence Luo" w:date="2019-03-26T20:53:00Z">
                <w:rPr>
                  <w:rFonts w:asciiTheme="minorHAnsi" w:eastAsiaTheme="minorEastAsia" w:hAnsiTheme="minorHAnsi" w:cstheme="minorBidi"/>
                  <w:noProof/>
                  <w:sz w:val="22"/>
                  <w:szCs w:val="22"/>
                </w:rPr>
              </w:rPrChange>
            </w:rPr>
            <w:tab/>
          </w:r>
          <w:r w:rsidRPr="00F93CF3" w:rsidDel="004446A3">
            <w:rPr>
              <w:rFonts w:ascii="Arial" w:hAnsi="Arial" w:cs="Arial"/>
              <w:noProof/>
            </w:rPr>
            <w:delText>Overall Description (team work, everyone contributes every section)</w:delText>
          </w:r>
          <w:r w:rsidRPr="00F93CF3" w:rsidDel="004446A3">
            <w:rPr>
              <w:rFonts w:ascii="Arial" w:hAnsi="Arial" w:cs="Arial"/>
              <w:b w:val="0"/>
              <w:noProof/>
              <w:rPrChange w:id="211" w:author="Laurence Luo" w:date="2019-03-26T20:53:00Z">
                <w:rPr>
                  <w:b w:val="0"/>
                  <w:noProof/>
                </w:rPr>
              </w:rPrChange>
            </w:rPr>
            <w:tab/>
            <w:delText>2</w:delText>
          </w:r>
        </w:del>
      </w:ins>
    </w:p>
    <w:p w14:paraId="6A82C2E3" w14:textId="435B0EAF" w:rsidR="009861E0" w:rsidRPr="00F93CF3" w:rsidDel="004446A3" w:rsidRDefault="009861E0">
      <w:pPr>
        <w:pStyle w:val="TOC2"/>
        <w:tabs>
          <w:tab w:val="left" w:pos="960"/>
        </w:tabs>
        <w:rPr>
          <w:ins w:id="212" w:author="Luo Laurence" w:date="2019-03-19T23:25:00Z"/>
          <w:del w:id="213" w:author="Laurence Luo" w:date="2019-03-25T15:07:00Z"/>
          <w:rFonts w:ascii="Arial" w:eastAsiaTheme="minorEastAsia" w:hAnsi="Arial" w:cs="Arial"/>
          <w:noProof/>
          <w:szCs w:val="22"/>
          <w:lang w:eastAsia="zh-CN"/>
          <w:rPrChange w:id="214" w:author="Laurence Luo" w:date="2019-03-26T20:53:00Z">
            <w:rPr>
              <w:ins w:id="215" w:author="Luo Laurence" w:date="2019-03-19T23:25:00Z"/>
              <w:del w:id="216" w:author="Laurence Luo" w:date="2019-03-25T15:07:00Z"/>
              <w:rFonts w:asciiTheme="minorHAnsi" w:eastAsiaTheme="minorEastAsia" w:hAnsiTheme="minorHAnsi" w:cstheme="minorBidi"/>
              <w:noProof/>
              <w:szCs w:val="22"/>
              <w:lang w:eastAsia="zh-CN"/>
            </w:rPr>
          </w:rPrChange>
        </w:rPr>
      </w:pPr>
      <w:ins w:id="217" w:author="Luo Laurence" w:date="2019-03-19T23:25:00Z">
        <w:del w:id="218" w:author="Laurence Luo" w:date="2019-03-25T15:07:00Z">
          <w:r w:rsidRPr="00F93CF3" w:rsidDel="004446A3">
            <w:rPr>
              <w:rFonts w:ascii="Arial" w:hAnsi="Arial" w:cs="Arial"/>
              <w:noProof/>
            </w:rPr>
            <w:delText>2.1</w:delText>
          </w:r>
          <w:r w:rsidRPr="00F93CF3" w:rsidDel="004446A3">
            <w:rPr>
              <w:rFonts w:ascii="Arial" w:eastAsiaTheme="minorEastAsia" w:hAnsi="Arial" w:cs="Arial"/>
              <w:noProof/>
              <w:szCs w:val="22"/>
              <w:lang w:eastAsia="zh-CN"/>
              <w:rPrChange w:id="219"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Product Perspective</w:delText>
          </w:r>
          <w:r w:rsidRPr="00F93CF3" w:rsidDel="004446A3">
            <w:rPr>
              <w:rFonts w:ascii="Arial" w:hAnsi="Arial" w:cs="Arial"/>
              <w:noProof/>
              <w:rPrChange w:id="220" w:author="Laurence Luo" w:date="2019-03-26T20:53:00Z">
                <w:rPr>
                  <w:noProof/>
                </w:rPr>
              </w:rPrChange>
            </w:rPr>
            <w:tab/>
            <w:delText>2</w:delText>
          </w:r>
        </w:del>
      </w:ins>
    </w:p>
    <w:p w14:paraId="357B5EAC" w14:textId="6A0AB335" w:rsidR="009861E0" w:rsidRPr="00F93CF3" w:rsidDel="004446A3" w:rsidRDefault="009861E0">
      <w:pPr>
        <w:pStyle w:val="TOC2"/>
        <w:tabs>
          <w:tab w:val="left" w:pos="960"/>
        </w:tabs>
        <w:rPr>
          <w:ins w:id="221" w:author="Luo Laurence" w:date="2019-03-19T23:25:00Z"/>
          <w:del w:id="222" w:author="Laurence Luo" w:date="2019-03-25T15:07:00Z"/>
          <w:rFonts w:ascii="Arial" w:eastAsiaTheme="minorEastAsia" w:hAnsi="Arial" w:cs="Arial"/>
          <w:noProof/>
          <w:szCs w:val="22"/>
          <w:lang w:eastAsia="zh-CN"/>
          <w:rPrChange w:id="223" w:author="Laurence Luo" w:date="2019-03-26T20:53:00Z">
            <w:rPr>
              <w:ins w:id="224" w:author="Luo Laurence" w:date="2019-03-19T23:25:00Z"/>
              <w:del w:id="225" w:author="Laurence Luo" w:date="2019-03-25T15:07:00Z"/>
              <w:rFonts w:asciiTheme="minorHAnsi" w:eastAsiaTheme="minorEastAsia" w:hAnsiTheme="minorHAnsi" w:cstheme="minorBidi"/>
              <w:noProof/>
              <w:szCs w:val="22"/>
              <w:lang w:eastAsia="zh-CN"/>
            </w:rPr>
          </w:rPrChange>
        </w:rPr>
      </w:pPr>
      <w:ins w:id="226" w:author="Luo Laurence" w:date="2019-03-19T23:25:00Z">
        <w:del w:id="227" w:author="Laurence Luo" w:date="2019-03-25T15:07:00Z">
          <w:r w:rsidRPr="00F93CF3" w:rsidDel="004446A3">
            <w:rPr>
              <w:rFonts w:ascii="Arial" w:hAnsi="Arial" w:cs="Arial"/>
              <w:noProof/>
            </w:rPr>
            <w:delText>2.2</w:delText>
          </w:r>
          <w:r w:rsidRPr="00F93CF3" w:rsidDel="004446A3">
            <w:rPr>
              <w:rFonts w:ascii="Arial" w:eastAsiaTheme="minorEastAsia" w:hAnsi="Arial" w:cs="Arial"/>
              <w:noProof/>
              <w:szCs w:val="22"/>
              <w:lang w:eastAsia="zh-CN"/>
              <w:rPrChange w:id="228"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Product Features</w:delText>
          </w:r>
          <w:r w:rsidRPr="00F93CF3" w:rsidDel="004446A3">
            <w:rPr>
              <w:rFonts w:ascii="Arial" w:hAnsi="Arial" w:cs="Arial"/>
              <w:noProof/>
              <w:rPrChange w:id="229" w:author="Laurence Luo" w:date="2019-03-26T20:53:00Z">
                <w:rPr>
                  <w:noProof/>
                </w:rPr>
              </w:rPrChange>
            </w:rPr>
            <w:tab/>
            <w:delText>2</w:delText>
          </w:r>
        </w:del>
      </w:ins>
    </w:p>
    <w:p w14:paraId="58EBCF04" w14:textId="6B4807C5" w:rsidR="009861E0" w:rsidRPr="00F93CF3" w:rsidDel="004446A3" w:rsidRDefault="009861E0">
      <w:pPr>
        <w:pStyle w:val="TOC2"/>
        <w:tabs>
          <w:tab w:val="left" w:pos="960"/>
        </w:tabs>
        <w:rPr>
          <w:ins w:id="230" w:author="Luo Laurence" w:date="2019-03-19T23:25:00Z"/>
          <w:del w:id="231" w:author="Laurence Luo" w:date="2019-03-25T15:07:00Z"/>
          <w:rFonts w:ascii="Arial" w:eastAsiaTheme="minorEastAsia" w:hAnsi="Arial" w:cs="Arial"/>
          <w:noProof/>
          <w:szCs w:val="22"/>
          <w:lang w:eastAsia="zh-CN"/>
          <w:rPrChange w:id="232" w:author="Laurence Luo" w:date="2019-03-26T20:53:00Z">
            <w:rPr>
              <w:ins w:id="233" w:author="Luo Laurence" w:date="2019-03-19T23:25:00Z"/>
              <w:del w:id="234" w:author="Laurence Luo" w:date="2019-03-25T15:07:00Z"/>
              <w:rFonts w:asciiTheme="minorHAnsi" w:eastAsiaTheme="minorEastAsia" w:hAnsiTheme="minorHAnsi" w:cstheme="minorBidi"/>
              <w:noProof/>
              <w:szCs w:val="22"/>
              <w:lang w:eastAsia="zh-CN"/>
            </w:rPr>
          </w:rPrChange>
        </w:rPr>
      </w:pPr>
      <w:ins w:id="235" w:author="Luo Laurence" w:date="2019-03-19T23:25:00Z">
        <w:del w:id="236" w:author="Laurence Luo" w:date="2019-03-25T15:07:00Z">
          <w:r w:rsidRPr="00F93CF3" w:rsidDel="004446A3">
            <w:rPr>
              <w:rFonts w:ascii="Arial" w:hAnsi="Arial" w:cs="Arial"/>
              <w:noProof/>
            </w:rPr>
            <w:delText>2.3</w:delText>
          </w:r>
          <w:r w:rsidRPr="00F93CF3" w:rsidDel="004446A3">
            <w:rPr>
              <w:rFonts w:ascii="Arial" w:eastAsiaTheme="minorEastAsia" w:hAnsi="Arial" w:cs="Arial"/>
              <w:noProof/>
              <w:szCs w:val="22"/>
              <w:lang w:eastAsia="zh-CN"/>
              <w:rPrChange w:id="237"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User Classes and Characteristics</w:delText>
          </w:r>
          <w:r w:rsidRPr="00F93CF3" w:rsidDel="004446A3">
            <w:rPr>
              <w:rFonts w:ascii="Arial" w:hAnsi="Arial" w:cs="Arial"/>
              <w:noProof/>
              <w:rPrChange w:id="238" w:author="Laurence Luo" w:date="2019-03-26T20:53:00Z">
                <w:rPr>
                  <w:noProof/>
                </w:rPr>
              </w:rPrChange>
            </w:rPr>
            <w:tab/>
            <w:delText>2</w:delText>
          </w:r>
        </w:del>
      </w:ins>
    </w:p>
    <w:p w14:paraId="6971A0D2" w14:textId="46596158" w:rsidR="009861E0" w:rsidRPr="00F93CF3" w:rsidDel="004446A3" w:rsidRDefault="009861E0">
      <w:pPr>
        <w:pStyle w:val="TOC2"/>
        <w:tabs>
          <w:tab w:val="left" w:pos="960"/>
        </w:tabs>
        <w:rPr>
          <w:ins w:id="239" w:author="Luo Laurence" w:date="2019-03-19T23:25:00Z"/>
          <w:del w:id="240" w:author="Laurence Luo" w:date="2019-03-25T15:07:00Z"/>
          <w:rFonts w:ascii="Arial" w:eastAsiaTheme="minorEastAsia" w:hAnsi="Arial" w:cs="Arial"/>
          <w:noProof/>
          <w:szCs w:val="22"/>
          <w:lang w:eastAsia="zh-CN"/>
          <w:rPrChange w:id="241" w:author="Laurence Luo" w:date="2019-03-26T20:53:00Z">
            <w:rPr>
              <w:ins w:id="242" w:author="Luo Laurence" w:date="2019-03-19T23:25:00Z"/>
              <w:del w:id="243" w:author="Laurence Luo" w:date="2019-03-25T15:07:00Z"/>
              <w:rFonts w:asciiTheme="minorHAnsi" w:eastAsiaTheme="minorEastAsia" w:hAnsiTheme="minorHAnsi" w:cstheme="minorBidi"/>
              <w:noProof/>
              <w:szCs w:val="22"/>
              <w:lang w:eastAsia="zh-CN"/>
            </w:rPr>
          </w:rPrChange>
        </w:rPr>
      </w:pPr>
      <w:ins w:id="244" w:author="Luo Laurence" w:date="2019-03-19T23:25:00Z">
        <w:del w:id="245" w:author="Laurence Luo" w:date="2019-03-25T15:07:00Z">
          <w:r w:rsidRPr="00F93CF3" w:rsidDel="004446A3">
            <w:rPr>
              <w:rFonts w:ascii="Arial" w:hAnsi="Arial" w:cs="Arial"/>
              <w:noProof/>
            </w:rPr>
            <w:delText>2.4</w:delText>
          </w:r>
          <w:r w:rsidRPr="00F93CF3" w:rsidDel="004446A3">
            <w:rPr>
              <w:rFonts w:ascii="Arial" w:eastAsiaTheme="minorEastAsia" w:hAnsi="Arial" w:cs="Arial"/>
              <w:noProof/>
              <w:szCs w:val="22"/>
              <w:lang w:eastAsia="zh-CN"/>
              <w:rPrChange w:id="246"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Operating Environment</w:delText>
          </w:r>
          <w:r w:rsidRPr="00F93CF3" w:rsidDel="004446A3">
            <w:rPr>
              <w:rFonts w:ascii="Arial" w:hAnsi="Arial" w:cs="Arial"/>
              <w:noProof/>
              <w:rPrChange w:id="247" w:author="Laurence Luo" w:date="2019-03-26T20:53:00Z">
                <w:rPr>
                  <w:noProof/>
                </w:rPr>
              </w:rPrChange>
            </w:rPr>
            <w:tab/>
            <w:delText>2</w:delText>
          </w:r>
        </w:del>
      </w:ins>
    </w:p>
    <w:p w14:paraId="4733865C" w14:textId="329D083A" w:rsidR="009861E0" w:rsidRPr="00F93CF3" w:rsidDel="004446A3" w:rsidRDefault="009861E0">
      <w:pPr>
        <w:pStyle w:val="TOC2"/>
        <w:tabs>
          <w:tab w:val="left" w:pos="960"/>
        </w:tabs>
        <w:rPr>
          <w:ins w:id="248" w:author="Luo Laurence" w:date="2019-03-19T23:25:00Z"/>
          <w:del w:id="249" w:author="Laurence Luo" w:date="2019-03-25T15:07:00Z"/>
          <w:rFonts w:ascii="Arial" w:eastAsiaTheme="minorEastAsia" w:hAnsi="Arial" w:cs="Arial"/>
          <w:noProof/>
          <w:szCs w:val="22"/>
          <w:lang w:eastAsia="zh-CN"/>
          <w:rPrChange w:id="250" w:author="Laurence Luo" w:date="2019-03-26T20:53:00Z">
            <w:rPr>
              <w:ins w:id="251" w:author="Luo Laurence" w:date="2019-03-19T23:25:00Z"/>
              <w:del w:id="252" w:author="Laurence Luo" w:date="2019-03-25T15:07:00Z"/>
              <w:rFonts w:asciiTheme="minorHAnsi" w:eastAsiaTheme="minorEastAsia" w:hAnsiTheme="minorHAnsi" w:cstheme="minorBidi"/>
              <w:noProof/>
              <w:szCs w:val="22"/>
              <w:lang w:eastAsia="zh-CN"/>
            </w:rPr>
          </w:rPrChange>
        </w:rPr>
      </w:pPr>
      <w:ins w:id="253" w:author="Luo Laurence" w:date="2019-03-19T23:25:00Z">
        <w:del w:id="254" w:author="Laurence Luo" w:date="2019-03-25T15:07:00Z">
          <w:r w:rsidRPr="00F93CF3" w:rsidDel="004446A3">
            <w:rPr>
              <w:rFonts w:ascii="Arial" w:hAnsi="Arial" w:cs="Arial"/>
              <w:noProof/>
            </w:rPr>
            <w:delText>2.5</w:delText>
          </w:r>
          <w:r w:rsidRPr="00F93CF3" w:rsidDel="004446A3">
            <w:rPr>
              <w:rFonts w:ascii="Arial" w:eastAsiaTheme="minorEastAsia" w:hAnsi="Arial" w:cs="Arial"/>
              <w:noProof/>
              <w:szCs w:val="22"/>
              <w:lang w:eastAsia="zh-CN"/>
              <w:rPrChange w:id="255"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Design and Implementation Constraints</w:delText>
          </w:r>
          <w:r w:rsidRPr="00F93CF3" w:rsidDel="004446A3">
            <w:rPr>
              <w:rFonts w:ascii="Arial" w:hAnsi="Arial" w:cs="Arial"/>
              <w:noProof/>
              <w:rPrChange w:id="256" w:author="Laurence Luo" w:date="2019-03-26T20:53:00Z">
                <w:rPr>
                  <w:noProof/>
                </w:rPr>
              </w:rPrChange>
            </w:rPr>
            <w:tab/>
            <w:delText>2</w:delText>
          </w:r>
        </w:del>
      </w:ins>
    </w:p>
    <w:p w14:paraId="1EB64ABF" w14:textId="049D6E9A" w:rsidR="009861E0" w:rsidRPr="00F93CF3" w:rsidDel="004446A3" w:rsidRDefault="009861E0">
      <w:pPr>
        <w:pStyle w:val="TOC2"/>
        <w:tabs>
          <w:tab w:val="left" w:pos="960"/>
        </w:tabs>
        <w:rPr>
          <w:ins w:id="257" w:author="Luo Laurence" w:date="2019-03-19T23:25:00Z"/>
          <w:del w:id="258" w:author="Laurence Luo" w:date="2019-03-25T15:07:00Z"/>
          <w:rFonts w:ascii="Arial" w:eastAsiaTheme="minorEastAsia" w:hAnsi="Arial" w:cs="Arial"/>
          <w:noProof/>
          <w:szCs w:val="22"/>
          <w:lang w:eastAsia="zh-CN"/>
          <w:rPrChange w:id="259" w:author="Laurence Luo" w:date="2019-03-26T20:53:00Z">
            <w:rPr>
              <w:ins w:id="260" w:author="Luo Laurence" w:date="2019-03-19T23:25:00Z"/>
              <w:del w:id="261" w:author="Laurence Luo" w:date="2019-03-25T15:07:00Z"/>
              <w:rFonts w:asciiTheme="minorHAnsi" w:eastAsiaTheme="minorEastAsia" w:hAnsiTheme="minorHAnsi" w:cstheme="minorBidi"/>
              <w:noProof/>
              <w:szCs w:val="22"/>
              <w:lang w:eastAsia="zh-CN"/>
            </w:rPr>
          </w:rPrChange>
        </w:rPr>
      </w:pPr>
      <w:ins w:id="262" w:author="Luo Laurence" w:date="2019-03-19T23:25:00Z">
        <w:del w:id="263" w:author="Laurence Luo" w:date="2019-03-25T15:07:00Z">
          <w:r w:rsidRPr="00F93CF3" w:rsidDel="004446A3">
            <w:rPr>
              <w:rFonts w:ascii="Arial" w:hAnsi="Arial" w:cs="Arial"/>
              <w:noProof/>
            </w:rPr>
            <w:delText>2.6</w:delText>
          </w:r>
          <w:r w:rsidRPr="00F93CF3" w:rsidDel="004446A3">
            <w:rPr>
              <w:rFonts w:ascii="Arial" w:eastAsiaTheme="minorEastAsia" w:hAnsi="Arial" w:cs="Arial"/>
              <w:noProof/>
              <w:szCs w:val="22"/>
              <w:lang w:eastAsia="zh-CN"/>
              <w:rPrChange w:id="264"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User Documentation</w:delText>
          </w:r>
          <w:r w:rsidRPr="00F93CF3" w:rsidDel="004446A3">
            <w:rPr>
              <w:rFonts w:ascii="Arial" w:hAnsi="Arial" w:cs="Arial"/>
              <w:noProof/>
              <w:rPrChange w:id="265" w:author="Laurence Luo" w:date="2019-03-26T20:53:00Z">
                <w:rPr>
                  <w:noProof/>
                </w:rPr>
              </w:rPrChange>
            </w:rPr>
            <w:tab/>
            <w:delText>3</w:delText>
          </w:r>
        </w:del>
      </w:ins>
    </w:p>
    <w:p w14:paraId="525E3443" w14:textId="0A281209" w:rsidR="009861E0" w:rsidRPr="00F93CF3" w:rsidDel="004446A3" w:rsidRDefault="009861E0">
      <w:pPr>
        <w:pStyle w:val="TOC2"/>
        <w:tabs>
          <w:tab w:val="left" w:pos="960"/>
        </w:tabs>
        <w:rPr>
          <w:ins w:id="266" w:author="Luo Laurence" w:date="2019-03-19T23:25:00Z"/>
          <w:del w:id="267" w:author="Laurence Luo" w:date="2019-03-25T15:07:00Z"/>
          <w:rFonts w:ascii="Arial" w:eastAsiaTheme="minorEastAsia" w:hAnsi="Arial" w:cs="Arial"/>
          <w:noProof/>
          <w:szCs w:val="22"/>
          <w:lang w:eastAsia="zh-CN"/>
          <w:rPrChange w:id="268" w:author="Laurence Luo" w:date="2019-03-26T20:53:00Z">
            <w:rPr>
              <w:ins w:id="269" w:author="Luo Laurence" w:date="2019-03-19T23:25:00Z"/>
              <w:del w:id="270" w:author="Laurence Luo" w:date="2019-03-25T15:07:00Z"/>
              <w:rFonts w:asciiTheme="minorHAnsi" w:eastAsiaTheme="minorEastAsia" w:hAnsiTheme="minorHAnsi" w:cstheme="minorBidi"/>
              <w:noProof/>
              <w:szCs w:val="22"/>
              <w:lang w:eastAsia="zh-CN"/>
            </w:rPr>
          </w:rPrChange>
        </w:rPr>
      </w:pPr>
      <w:ins w:id="271" w:author="Luo Laurence" w:date="2019-03-19T23:25:00Z">
        <w:del w:id="272" w:author="Laurence Luo" w:date="2019-03-25T15:07:00Z">
          <w:r w:rsidRPr="00F93CF3" w:rsidDel="004446A3">
            <w:rPr>
              <w:rFonts w:ascii="Arial" w:hAnsi="Arial" w:cs="Arial"/>
              <w:noProof/>
            </w:rPr>
            <w:delText>2.7</w:delText>
          </w:r>
          <w:r w:rsidRPr="00F93CF3" w:rsidDel="004446A3">
            <w:rPr>
              <w:rFonts w:ascii="Arial" w:eastAsiaTheme="minorEastAsia" w:hAnsi="Arial" w:cs="Arial"/>
              <w:noProof/>
              <w:szCs w:val="22"/>
              <w:lang w:eastAsia="zh-CN"/>
              <w:rPrChange w:id="273"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Assumptions and Dependencies</w:delText>
          </w:r>
          <w:r w:rsidRPr="00F93CF3" w:rsidDel="004446A3">
            <w:rPr>
              <w:rFonts w:ascii="Arial" w:hAnsi="Arial" w:cs="Arial"/>
              <w:noProof/>
              <w:rPrChange w:id="274" w:author="Laurence Luo" w:date="2019-03-26T20:53:00Z">
                <w:rPr>
                  <w:noProof/>
                </w:rPr>
              </w:rPrChange>
            </w:rPr>
            <w:tab/>
            <w:delText>3</w:delText>
          </w:r>
        </w:del>
      </w:ins>
    </w:p>
    <w:p w14:paraId="0307D4FF" w14:textId="062D296D" w:rsidR="009861E0" w:rsidRPr="00F93CF3" w:rsidDel="004446A3" w:rsidRDefault="009861E0">
      <w:pPr>
        <w:pStyle w:val="TOC1"/>
        <w:rPr>
          <w:ins w:id="275" w:author="Luo Laurence" w:date="2019-03-19T23:25:00Z"/>
          <w:del w:id="276" w:author="Laurence Luo" w:date="2019-03-25T15:07:00Z"/>
          <w:rFonts w:ascii="Arial" w:eastAsiaTheme="minorEastAsia" w:hAnsi="Arial" w:cs="Arial"/>
          <w:b w:val="0"/>
          <w:noProof/>
          <w:sz w:val="22"/>
          <w:szCs w:val="22"/>
          <w:rPrChange w:id="277" w:author="Laurence Luo" w:date="2019-03-26T20:53:00Z">
            <w:rPr>
              <w:ins w:id="278" w:author="Luo Laurence" w:date="2019-03-19T23:25:00Z"/>
              <w:del w:id="279" w:author="Laurence Luo" w:date="2019-03-25T15:07:00Z"/>
              <w:rFonts w:asciiTheme="minorHAnsi" w:eastAsiaTheme="minorEastAsia" w:hAnsiTheme="minorHAnsi" w:cstheme="minorBidi"/>
              <w:b w:val="0"/>
              <w:noProof/>
              <w:sz w:val="22"/>
              <w:szCs w:val="22"/>
            </w:rPr>
          </w:rPrChange>
        </w:rPr>
      </w:pPr>
      <w:ins w:id="280" w:author="Luo Laurence" w:date="2019-03-19T23:25:00Z">
        <w:del w:id="281" w:author="Laurence Luo" w:date="2019-03-25T15:07:00Z">
          <w:r w:rsidRPr="00F93CF3" w:rsidDel="004446A3">
            <w:rPr>
              <w:rFonts w:ascii="Arial" w:hAnsi="Arial" w:cs="Arial"/>
              <w:noProof/>
            </w:rPr>
            <w:delText>3.</w:delText>
          </w:r>
          <w:r w:rsidRPr="00F93CF3" w:rsidDel="004446A3">
            <w:rPr>
              <w:rFonts w:ascii="Arial" w:eastAsiaTheme="minorEastAsia" w:hAnsi="Arial" w:cs="Arial"/>
              <w:noProof/>
              <w:sz w:val="22"/>
              <w:szCs w:val="22"/>
              <w:rPrChange w:id="282" w:author="Laurence Luo" w:date="2019-03-26T20:53:00Z">
                <w:rPr>
                  <w:rFonts w:asciiTheme="minorHAnsi" w:eastAsiaTheme="minorEastAsia" w:hAnsiTheme="minorHAnsi" w:cstheme="minorBidi"/>
                  <w:noProof/>
                  <w:sz w:val="22"/>
                  <w:szCs w:val="22"/>
                </w:rPr>
              </w:rPrChange>
            </w:rPr>
            <w:tab/>
          </w:r>
          <w:r w:rsidRPr="00F93CF3" w:rsidDel="004446A3">
            <w:rPr>
              <w:rFonts w:ascii="Arial" w:hAnsi="Arial" w:cs="Arial"/>
              <w:noProof/>
            </w:rPr>
            <w:delText>System Features</w:delText>
          </w:r>
          <w:r w:rsidRPr="00F93CF3" w:rsidDel="004446A3">
            <w:rPr>
              <w:rFonts w:ascii="Arial" w:hAnsi="Arial" w:cs="Arial"/>
              <w:b w:val="0"/>
              <w:noProof/>
              <w:rPrChange w:id="283" w:author="Laurence Luo" w:date="2019-03-26T20:53:00Z">
                <w:rPr>
                  <w:b w:val="0"/>
                  <w:noProof/>
                </w:rPr>
              </w:rPrChange>
            </w:rPr>
            <w:tab/>
            <w:delText>3</w:delText>
          </w:r>
        </w:del>
      </w:ins>
    </w:p>
    <w:p w14:paraId="5E82E844" w14:textId="2C321B69" w:rsidR="009861E0" w:rsidRPr="00F93CF3" w:rsidDel="004446A3" w:rsidRDefault="009861E0">
      <w:pPr>
        <w:pStyle w:val="TOC2"/>
        <w:tabs>
          <w:tab w:val="left" w:pos="720"/>
        </w:tabs>
        <w:rPr>
          <w:ins w:id="284" w:author="Luo Laurence" w:date="2019-03-19T23:25:00Z"/>
          <w:del w:id="285" w:author="Laurence Luo" w:date="2019-03-25T15:07:00Z"/>
          <w:rFonts w:ascii="Arial" w:eastAsiaTheme="minorEastAsia" w:hAnsi="Arial" w:cs="Arial"/>
          <w:noProof/>
          <w:szCs w:val="22"/>
          <w:lang w:eastAsia="zh-CN"/>
          <w:rPrChange w:id="286" w:author="Laurence Luo" w:date="2019-03-26T20:53:00Z">
            <w:rPr>
              <w:ins w:id="287" w:author="Luo Laurence" w:date="2019-03-19T23:25:00Z"/>
              <w:del w:id="288" w:author="Laurence Luo" w:date="2019-03-25T15:07:00Z"/>
              <w:rFonts w:asciiTheme="minorHAnsi" w:eastAsiaTheme="minorEastAsia" w:hAnsiTheme="minorHAnsi" w:cstheme="minorBidi"/>
              <w:noProof/>
              <w:szCs w:val="22"/>
              <w:lang w:eastAsia="zh-CN"/>
            </w:rPr>
          </w:rPrChange>
        </w:rPr>
      </w:pPr>
      <w:ins w:id="289" w:author="Luo Laurence" w:date="2019-03-19T23:25:00Z">
        <w:del w:id="290" w:author="Laurence Luo" w:date="2019-03-25T15:07:00Z">
          <w:r w:rsidRPr="00F93CF3" w:rsidDel="004446A3">
            <w:rPr>
              <w:rFonts w:ascii="Arial" w:eastAsiaTheme="minorEastAsia" w:hAnsi="Arial" w:cs="Arial"/>
              <w:noProof/>
              <w:szCs w:val="22"/>
              <w:lang w:eastAsia="zh-CN"/>
              <w:rPrChange w:id="291"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Maintain Recipes</w:delText>
          </w:r>
          <w:r w:rsidRPr="00F93CF3" w:rsidDel="004446A3">
            <w:rPr>
              <w:rFonts w:ascii="Arial" w:hAnsi="Arial" w:cs="Arial"/>
              <w:noProof/>
              <w:rPrChange w:id="292" w:author="Laurence Luo" w:date="2019-03-26T20:53:00Z">
                <w:rPr>
                  <w:noProof/>
                </w:rPr>
              </w:rPrChange>
            </w:rPr>
            <w:tab/>
            <w:delText>3</w:delText>
          </w:r>
        </w:del>
      </w:ins>
    </w:p>
    <w:p w14:paraId="5F156A4C" w14:textId="72D0C867" w:rsidR="009861E0" w:rsidRPr="00F93CF3" w:rsidDel="004446A3" w:rsidRDefault="009861E0">
      <w:pPr>
        <w:pStyle w:val="TOC2"/>
        <w:rPr>
          <w:ins w:id="293" w:author="Luo Laurence" w:date="2019-03-19T23:25:00Z"/>
          <w:del w:id="294" w:author="Laurence Luo" w:date="2019-03-25T15:07:00Z"/>
          <w:rFonts w:ascii="Arial" w:eastAsiaTheme="minorEastAsia" w:hAnsi="Arial" w:cs="Arial"/>
          <w:noProof/>
          <w:szCs w:val="22"/>
          <w:lang w:eastAsia="zh-CN"/>
          <w:rPrChange w:id="295" w:author="Laurence Luo" w:date="2019-03-26T20:53:00Z">
            <w:rPr>
              <w:ins w:id="296" w:author="Luo Laurence" w:date="2019-03-19T23:25:00Z"/>
              <w:del w:id="297" w:author="Laurence Luo" w:date="2019-03-25T15:07:00Z"/>
              <w:rFonts w:asciiTheme="minorHAnsi" w:eastAsiaTheme="minorEastAsia" w:hAnsiTheme="minorHAnsi" w:cstheme="minorBidi"/>
              <w:noProof/>
              <w:szCs w:val="22"/>
              <w:lang w:eastAsia="zh-CN"/>
            </w:rPr>
          </w:rPrChange>
        </w:rPr>
      </w:pPr>
      <w:ins w:id="298" w:author="Luo Laurence" w:date="2019-03-19T23:25:00Z">
        <w:del w:id="299" w:author="Laurence Luo" w:date="2019-03-25T15:07:00Z">
          <w:r w:rsidRPr="00F93CF3" w:rsidDel="004446A3">
            <w:rPr>
              <w:rFonts w:ascii="Arial" w:hAnsi="Arial" w:cs="Arial"/>
              <w:noProof/>
            </w:rPr>
            <w:delText>3.1</w:delText>
          </w:r>
          <w:r w:rsidRPr="00F93CF3" w:rsidDel="004446A3">
            <w:rPr>
              <w:rFonts w:ascii="Arial" w:hAnsi="Arial" w:cs="Arial"/>
              <w:noProof/>
              <w:rPrChange w:id="300" w:author="Laurence Luo" w:date="2019-03-26T20:53:00Z">
                <w:rPr>
                  <w:noProof/>
                </w:rPr>
              </w:rPrChange>
            </w:rPr>
            <w:tab/>
            <w:delText>3</w:delText>
          </w:r>
        </w:del>
      </w:ins>
    </w:p>
    <w:p w14:paraId="539BBE2C" w14:textId="40861EE1" w:rsidR="009861E0" w:rsidRPr="00F93CF3" w:rsidDel="004446A3" w:rsidRDefault="009861E0">
      <w:pPr>
        <w:pStyle w:val="TOC2"/>
        <w:tabs>
          <w:tab w:val="left" w:pos="960"/>
        </w:tabs>
        <w:rPr>
          <w:ins w:id="301" w:author="Luo Laurence" w:date="2019-03-19T23:25:00Z"/>
          <w:del w:id="302" w:author="Laurence Luo" w:date="2019-03-25T15:07:00Z"/>
          <w:rFonts w:ascii="Arial" w:eastAsiaTheme="minorEastAsia" w:hAnsi="Arial" w:cs="Arial"/>
          <w:noProof/>
          <w:szCs w:val="22"/>
          <w:lang w:eastAsia="zh-CN"/>
          <w:rPrChange w:id="303" w:author="Laurence Luo" w:date="2019-03-26T20:53:00Z">
            <w:rPr>
              <w:ins w:id="304" w:author="Luo Laurence" w:date="2019-03-19T23:25:00Z"/>
              <w:del w:id="305" w:author="Laurence Luo" w:date="2019-03-25T15:07:00Z"/>
              <w:rFonts w:asciiTheme="minorHAnsi" w:eastAsiaTheme="minorEastAsia" w:hAnsiTheme="minorHAnsi" w:cstheme="minorBidi"/>
              <w:noProof/>
              <w:szCs w:val="22"/>
              <w:lang w:eastAsia="zh-CN"/>
            </w:rPr>
          </w:rPrChange>
        </w:rPr>
      </w:pPr>
      <w:ins w:id="306" w:author="Luo Laurence" w:date="2019-03-19T23:25:00Z">
        <w:del w:id="307" w:author="Laurence Luo" w:date="2019-03-25T15:07:00Z">
          <w:r w:rsidRPr="00F93CF3" w:rsidDel="004446A3">
            <w:rPr>
              <w:rFonts w:ascii="Arial" w:hAnsi="Arial" w:cs="Arial"/>
              <w:noProof/>
            </w:rPr>
            <w:delText>3.2</w:delText>
          </w:r>
          <w:r w:rsidRPr="00F93CF3" w:rsidDel="004446A3">
            <w:rPr>
              <w:rFonts w:ascii="Arial" w:eastAsiaTheme="minorEastAsia" w:hAnsi="Arial" w:cs="Arial"/>
              <w:noProof/>
              <w:szCs w:val="22"/>
              <w:lang w:eastAsia="zh-CN"/>
              <w:rPrChange w:id="308"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Maintain Ingredients</w:delText>
          </w:r>
          <w:r w:rsidRPr="00F93CF3" w:rsidDel="004446A3">
            <w:rPr>
              <w:rFonts w:ascii="Arial" w:hAnsi="Arial" w:cs="Arial"/>
              <w:noProof/>
              <w:rPrChange w:id="309" w:author="Laurence Luo" w:date="2019-03-26T20:53:00Z">
                <w:rPr>
                  <w:noProof/>
                </w:rPr>
              </w:rPrChange>
            </w:rPr>
            <w:tab/>
            <w:delText>4</w:delText>
          </w:r>
        </w:del>
      </w:ins>
    </w:p>
    <w:p w14:paraId="18DB92A7" w14:textId="7A5A68C8" w:rsidR="009861E0" w:rsidRPr="00F93CF3" w:rsidDel="004446A3" w:rsidRDefault="009861E0">
      <w:pPr>
        <w:pStyle w:val="TOC2"/>
        <w:tabs>
          <w:tab w:val="left" w:pos="960"/>
        </w:tabs>
        <w:rPr>
          <w:ins w:id="310" w:author="Luo Laurence" w:date="2019-03-19T23:25:00Z"/>
          <w:del w:id="311" w:author="Laurence Luo" w:date="2019-03-25T15:07:00Z"/>
          <w:rFonts w:ascii="Arial" w:eastAsiaTheme="minorEastAsia" w:hAnsi="Arial" w:cs="Arial"/>
          <w:noProof/>
          <w:szCs w:val="22"/>
          <w:lang w:eastAsia="zh-CN"/>
          <w:rPrChange w:id="312" w:author="Laurence Luo" w:date="2019-03-26T20:53:00Z">
            <w:rPr>
              <w:ins w:id="313" w:author="Luo Laurence" w:date="2019-03-19T23:25:00Z"/>
              <w:del w:id="314" w:author="Laurence Luo" w:date="2019-03-25T15:07:00Z"/>
              <w:rFonts w:asciiTheme="minorHAnsi" w:eastAsiaTheme="minorEastAsia" w:hAnsiTheme="minorHAnsi" w:cstheme="minorBidi"/>
              <w:noProof/>
              <w:szCs w:val="22"/>
              <w:lang w:eastAsia="zh-CN"/>
            </w:rPr>
          </w:rPrChange>
        </w:rPr>
      </w:pPr>
      <w:ins w:id="315" w:author="Luo Laurence" w:date="2019-03-19T23:25:00Z">
        <w:del w:id="316" w:author="Laurence Luo" w:date="2019-03-25T15:07:00Z">
          <w:r w:rsidRPr="00F93CF3" w:rsidDel="004446A3">
            <w:rPr>
              <w:rFonts w:ascii="Arial" w:hAnsi="Arial" w:cs="Arial"/>
              <w:noProof/>
            </w:rPr>
            <w:delText>3.3</w:delText>
          </w:r>
          <w:r w:rsidRPr="00F93CF3" w:rsidDel="004446A3">
            <w:rPr>
              <w:rFonts w:ascii="Arial" w:eastAsiaTheme="minorEastAsia" w:hAnsi="Arial" w:cs="Arial"/>
              <w:noProof/>
              <w:szCs w:val="22"/>
              <w:lang w:eastAsia="zh-CN"/>
              <w:rPrChange w:id="317"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 xml:space="preserve">Recommend a </w:delText>
          </w:r>
          <w:r w:rsidRPr="00F93CF3" w:rsidDel="004446A3">
            <w:rPr>
              <w:rFonts w:ascii="Arial" w:hAnsi="Arial" w:cs="Arial"/>
              <w:noProof/>
              <w:lang w:eastAsia="zh-CN"/>
            </w:rPr>
            <w:delText>R</w:delText>
          </w:r>
          <w:r w:rsidRPr="00F93CF3" w:rsidDel="004446A3">
            <w:rPr>
              <w:rFonts w:ascii="Arial" w:hAnsi="Arial" w:cs="Arial"/>
              <w:noProof/>
            </w:rPr>
            <w:delText>ecipe</w:delText>
          </w:r>
          <w:r w:rsidRPr="00F93CF3" w:rsidDel="004446A3">
            <w:rPr>
              <w:rFonts w:ascii="Arial" w:hAnsi="Arial" w:cs="Arial"/>
              <w:noProof/>
              <w:rPrChange w:id="318" w:author="Laurence Luo" w:date="2019-03-26T20:53:00Z">
                <w:rPr>
                  <w:noProof/>
                </w:rPr>
              </w:rPrChange>
            </w:rPr>
            <w:tab/>
            <w:delText>4</w:delText>
          </w:r>
        </w:del>
      </w:ins>
    </w:p>
    <w:p w14:paraId="3A95BD07" w14:textId="1262A90D" w:rsidR="009861E0" w:rsidRPr="00F93CF3" w:rsidDel="004446A3" w:rsidRDefault="009861E0">
      <w:pPr>
        <w:pStyle w:val="TOC2"/>
        <w:tabs>
          <w:tab w:val="left" w:pos="960"/>
        </w:tabs>
        <w:rPr>
          <w:ins w:id="319" w:author="Luo Laurence" w:date="2019-03-19T23:25:00Z"/>
          <w:del w:id="320" w:author="Laurence Luo" w:date="2019-03-25T15:07:00Z"/>
          <w:rFonts w:ascii="Arial" w:eastAsiaTheme="minorEastAsia" w:hAnsi="Arial" w:cs="Arial"/>
          <w:noProof/>
          <w:szCs w:val="22"/>
          <w:lang w:eastAsia="zh-CN"/>
          <w:rPrChange w:id="321" w:author="Laurence Luo" w:date="2019-03-26T20:53:00Z">
            <w:rPr>
              <w:ins w:id="322" w:author="Luo Laurence" w:date="2019-03-19T23:25:00Z"/>
              <w:del w:id="323" w:author="Laurence Luo" w:date="2019-03-25T15:07:00Z"/>
              <w:rFonts w:asciiTheme="minorHAnsi" w:eastAsiaTheme="minorEastAsia" w:hAnsiTheme="minorHAnsi" w:cstheme="minorBidi"/>
              <w:noProof/>
              <w:szCs w:val="22"/>
              <w:lang w:eastAsia="zh-CN"/>
            </w:rPr>
          </w:rPrChange>
        </w:rPr>
      </w:pPr>
      <w:ins w:id="324" w:author="Luo Laurence" w:date="2019-03-19T23:25:00Z">
        <w:del w:id="325" w:author="Laurence Luo" w:date="2019-03-25T15:07:00Z">
          <w:r w:rsidRPr="00F93CF3" w:rsidDel="004446A3">
            <w:rPr>
              <w:rFonts w:ascii="Arial" w:hAnsi="Arial" w:cs="Arial"/>
              <w:noProof/>
            </w:rPr>
            <w:delText>3.4</w:delText>
          </w:r>
          <w:r w:rsidRPr="00F93CF3" w:rsidDel="004446A3">
            <w:rPr>
              <w:rFonts w:ascii="Arial" w:eastAsiaTheme="minorEastAsia" w:hAnsi="Arial" w:cs="Arial"/>
              <w:noProof/>
              <w:szCs w:val="22"/>
              <w:lang w:eastAsia="zh-CN"/>
              <w:rPrChange w:id="326"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Maintain equipment information</w:delText>
          </w:r>
          <w:r w:rsidRPr="00F93CF3" w:rsidDel="004446A3">
            <w:rPr>
              <w:rFonts w:ascii="Arial" w:hAnsi="Arial" w:cs="Arial"/>
              <w:noProof/>
              <w:rPrChange w:id="327" w:author="Laurence Luo" w:date="2019-03-26T20:53:00Z">
                <w:rPr>
                  <w:noProof/>
                </w:rPr>
              </w:rPrChange>
            </w:rPr>
            <w:tab/>
            <w:delText>5</w:delText>
          </w:r>
        </w:del>
      </w:ins>
    </w:p>
    <w:p w14:paraId="1D817D67" w14:textId="6A7078CC" w:rsidR="009861E0" w:rsidRPr="00F93CF3" w:rsidDel="004446A3" w:rsidRDefault="009861E0">
      <w:pPr>
        <w:pStyle w:val="TOC2"/>
        <w:tabs>
          <w:tab w:val="left" w:pos="960"/>
        </w:tabs>
        <w:rPr>
          <w:ins w:id="328" w:author="Luo Laurence" w:date="2019-03-19T23:25:00Z"/>
          <w:del w:id="329" w:author="Laurence Luo" w:date="2019-03-25T15:07:00Z"/>
          <w:rFonts w:ascii="Arial" w:eastAsiaTheme="minorEastAsia" w:hAnsi="Arial" w:cs="Arial"/>
          <w:noProof/>
          <w:szCs w:val="22"/>
          <w:lang w:eastAsia="zh-CN"/>
          <w:rPrChange w:id="330" w:author="Laurence Luo" w:date="2019-03-26T20:53:00Z">
            <w:rPr>
              <w:ins w:id="331" w:author="Luo Laurence" w:date="2019-03-19T23:25:00Z"/>
              <w:del w:id="332" w:author="Laurence Luo" w:date="2019-03-25T15:07:00Z"/>
              <w:rFonts w:asciiTheme="minorHAnsi" w:eastAsiaTheme="minorEastAsia" w:hAnsiTheme="minorHAnsi" w:cstheme="minorBidi"/>
              <w:noProof/>
              <w:szCs w:val="22"/>
              <w:lang w:eastAsia="zh-CN"/>
            </w:rPr>
          </w:rPrChange>
        </w:rPr>
      </w:pPr>
      <w:ins w:id="333" w:author="Luo Laurence" w:date="2019-03-19T23:25:00Z">
        <w:del w:id="334" w:author="Laurence Luo" w:date="2019-03-25T15:07:00Z">
          <w:r w:rsidRPr="00F93CF3" w:rsidDel="004446A3">
            <w:rPr>
              <w:rFonts w:ascii="Arial" w:hAnsi="Arial" w:cs="Arial"/>
              <w:noProof/>
            </w:rPr>
            <w:delText>3.5</w:delText>
          </w:r>
          <w:r w:rsidRPr="00F93CF3" w:rsidDel="004446A3">
            <w:rPr>
              <w:rFonts w:ascii="Arial" w:eastAsiaTheme="minorEastAsia" w:hAnsi="Arial" w:cs="Arial"/>
              <w:noProof/>
              <w:szCs w:val="22"/>
              <w:lang w:eastAsia="zh-CN"/>
              <w:rPrChange w:id="335"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lang w:eastAsia="zh-CN"/>
            </w:rPr>
            <w:delText>Write Note</w:delText>
          </w:r>
          <w:r w:rsidRPr="00F93CF3" w:rsidDel="004446A3">
            <w:rPr>
              <w:rFonts w:ascii="Arial" w:hAnsi="Arial" w:cs="Arial"/>
              <w:noProof/>
              <w:rPrChange w:id="336" w:author="Laurence Luo" w:date="2019-03-26T20:53:00Z">
                <w:rPr>
                  <w:noProof/>
                </w:rPr>
              </w:rPrChange>
            </w:rPr>
            <w:tab/>
            <w:delText>6</w:delText>
          </w:r>
        </w:del>
      </w:ins>
    </w:p>
    <w:p w14:paraId="0BB49351" w14:textId="076DC2C8" w:rsidR="009861E0" w:rsidRPr="00F93CF3" w:rsidDel="004446A3" w:rsidRDefault="009861E0">
      <w:pPr>
        <w:pStyle w:val="TOC1"/>
        <w:rPr>
          <w:ins w:id="337" w:author="Luo Laurence" w:date="2019-03-19T23:25:00Z"/>
          <w:del w:id="338" w:author="Laurence Luo" w:date="2019-03-25T15:07:00Z"/>
          <w:rFonts w:ascii="Arial" w:eastAsiaTheme="minorEastAsia" w:hAnsi="Arial" w:cs="Arial"/>
          <w:b w:val="0"/>
          <w:noProof/>
          <w:sz w:val="22"/>
          <w:szCs w:val="22"/>
          <w:rPrChange w:id="339" w:author="Laurence Luo" w:date="2019-03-26T20:53:00Z">
            <w:rPr>
              <w:ins w:id="340" w:author="Luo Laurence" w:date="2019-03-19T23:25:00Z"/>
              <w:del w:id="341" w:author="Laurence Luo" w:date="2019-03-25T15:07:00Z"/>
              <w:rFonts w:asciiTheme="minorHAnsi" w:eastAsiaTheme="minorEastAsia" w:hAnsiTheme="minorHAnsi" w:cstheme="minorBidi"/>
              <w:b w:val="0"/>
              <w:noProof/>
              <w:sz w:val="22"/>
              <w:szCs w:val="22"/>
            </w:rPr>
          </w:rPrChange>
        </w:rPr>
      </w:pPr>
      <w:ins w:id="342" w:author="Luo Laurence" w:date="2019-03-19T23:25:00Z">
        <w:del w:id="343" w:author="Laurence Luo" w:date="2019-03-25T15:07:00Z">
          <w:r w:rsidRPr="00F93CF3" w:rsidDel="004446A3">
            <w:rPr>
              <w:rFonts w:ascii="Arial" w:hAnsi="Arial" w:cs="Arial"/>
              <w:noProof/>
            </w:rPr>
            <w:delText>4.</w:delText>
          </w:r>
          <w:r w:rsidRPr="00F93CF3" w:rsidDel="004446A3">
            <w:rPr>
              <w:rFonts w:ascii="Arial" w:eastAsiaTheme="minorEastAsia" w:hAnsi="Arial" w:cs="Arial"/>
              <w:noProof/>
              <w:sz w:val="22"/>
              <w:szCs w:val="22"/>
              <w:rPrChange w:id="344" w:author="Laurence Luo" w:date="2019-03-26T20:53:00Z">
                <w:rPr>
                  <w:rFonts w:asciiTheme="minorHAnsi" w:eastAsiaTheme="minorEastAsia" w:hAnsiTheme="minorHAnsi" w:cstheme="minorBidi"/>
                  <w:noProof/>
                  <w:sz w:val="22"/>
                  <w:szCs w:val="22"/>
                </w:rPr>
              </w:rPrChange>
            </w:rPr>
            <w:tab/>
          </w:r>
          <w:r w:rsidRPr="00F93CF3" w:rsidDel="004446A3">
            <w:rPr>
              <w:rFonts w:ascii="Arial" w:hAnsi="Arial" w:cs="Arial"/>
              <w:noProof/>
            </w:rPr>
            <w:delText>External Interface Requirements (team work, everyone contributes every section)</w:delText>
          </w:r>
          <w:r w:rsidRPr="00F93CF3" w:rsidDel="004446A3">
            <w:rPr>
              <w:rFonts w:ascii="Arial" w:hAnsi="Arial" w:cs="Arial"/>
              <w:b w:val="0"/>
              <w:noProof/>
              <w:rPrChange w:id="345" w:author="Laurence Luo" w:date="2019-03-26T20:53:00Z">
                <w:rPr>
                  <w:b w:val="0"/>
                  <w:noProof/>
                </w:rPr>
              </w:rPrChange>
            </w:rPr>
            <w:tab/>
            <w:delText>7</w:delText>
          </w:r>
        </w:del>
      </w:ins>
    </w:p>
    <w:p w14:paraId="29843510" w14:textId="531F368A" w:rsidR="009861E0" w:rsidRPr="00F93CF3" w:rsidDel="004446A3" w:rsidRDefault="009861E0">
      <w:pPr>
        <w:pStyle w:val="TOC2"/>
        <w:tabs>
          <w:tab w:val="left" w:pos="720"/>
        </w:tabs>
        <w:rPr>
          <w:ins w:id="346" w:author="Luo Laurence" w:date="2019-03-19T23:25:00Z"/>
          <w:del w:id="347" w:author="Laurence Luo" w:date="2019-03-25T15:07:00Z"/>
          <w:rFonts w:ascii="Arial" w:eastAsiaTheme="minorEastAsia" w:hAnsi="Arial" w:cs="Arial"/>
          <w:noProof/>
          <w:szCs w:val="22"/>
          <w:lang w:eastAsia="zh-CN"/>
          <w:rPrChange w:id="348" w:author="Laurence Luo" w:date="2019-03-26T20:53:00Z">
            <w:rPr>
              <w:ins w:id="349" w:author="Luo Laurence" w:date="2019-03-19T23:25:00Z"/>
              <w:del w:id="350" w:author="Laurence Luo" w:date="2019-03-25T15:07:00Z"/>
              <w:rFonts w:asciiTheme="minorHAnsi" w:eastAsiaTheme="minorEastAsia" w:hAnsiTheme="minorHAnsi" w:cstheme="minorBidi"/>
              <w:noProof/>
              <w:szCs w:val="22"/>
              <w:lang w:eastAsia="zh-CN"/>
            </w:rPr>
          </w:rPrChange>
        </w:rPr>
      </w:pPr>
      <w:ins w:id="351" w:author="Luo Laurence" w:date="2019-03-19T23:25:00Z">
        <w:del w:id="352" w:author="Laurence Luo" w:date="2019-03-25T15:07:00Z">
          <w:r w:rsidRPr="00F93CF3" w:rsidDel="004446A3">
            <w:rPr>
              <w:rFonts w:ascii="Arial" w:eastAsiaTheme="minorEastAsia" w:hAnsi="Arial" w:cs="Arial"/>
              <w:noProof/>
              <w:szCs w:val="22"/>
              <w:lang w:eastAsia="zh-CN"/>
              <w:rPrChange w:id="353"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User Interfaces</w:delText>
          </w:r>
          <w:r w:rsidRPr="00F93CF3" w:rsidDel="004446A3">
            <w:rPr>
              <w:rFonts w:ascii="Arial" w:hAnsi="Arial" w:cs="Arial"/>
              <w:noProof/>
              <w:rPrChange w:id="354" w:author="Laurence Luo" w:date="2019-03-26T20:53:00Z">
                <w:rPr>
                  <w:noProof/>
                </w:rPr>
              </w:rPrChange>
            </w:rPr>
            <w:tab/>
            <w:delText>7</w:delText>
          </w:r>
        </w:del>
      </w:ins>
    </w:p>
    <w:p w14:paraId="4FF467DA" w14:textId="2B2FB30E" w:rsidR="009861E0" w:rsidRPr="00F93CF3" w:rsidDel="004446A3" w:rsidRDefault="009861E0">
      <w:pPr>
        <w:pStyle w:val="TOC2"/>
        <w:rPr>
          <w:ins w:id="355" w:author="Luo Laurence" w:date="2019-03-19T23:25:00Z"/>
          <w:del w:id="356" w:author="Laurence Luo" w:date="2019-03-25T15:07:00Z"/>
          <w:rFonts w:ascii="Arial" w:eastAsiaTheme="minorEastAsia" w:hAnsi="Arial" w:cs="Arial"/>
          <w:noProof/>
          <w:szCs w:val="22"/>
          <w:lang w:eastAsia="zh-CN"/>
          <w:rPrChange w:id="357" w:author="Laurence Luo" w:date="2019-03-26T20:53:00Z">
            <w:rPr>
              <w:ins w:id="358" w:author="Luo Laurence" w:date="2019-03-19T23:25:00Z"/>
              <w:del w:id="359" w:author="Laurence Luo" w:date="2019-03-25T15:07:00Z"/>
              <w:rFonts w:asciiTheme="minorHAnsi" w:eastAsiaTheme="minorEastAsia" w:hAnsiTheme="minorHAnsi" w:cstheme="minorBidi"/>
              <w:noProof/>
              <w:szCs w:val="22"/>
              <w:lang w:eastAsia="zh-CN"/>
            </w:rPr>
          </w:rPrChange>
        </w:rPr>
      </w:pPr>
      <w:ins w:id="360" w:author="Luo Laurence" w:date="2019-03-19T23:25:00Z">
        <w:del w:id="361" w:author="Laurence Luo" w:date="2019-03-25T15:07:00Z">
          <w:r w:rsidRPr="00F93CF3" w:rsidDel="004446A3">
            <w:rPr>
              <w:rFonts w:ascii="Arial" w:hAnsi="Arial" w:cs="Arial"/>
              <w:noProof/>
            </w:rPr>
            <w:delText>4.1</w:delText>
          </w:r>
          <w:r w:rsidRPr="00F93CF3" w:rsidDel="004446A3">
            <w:rPr>
              <w:rFonts w:ascii="Arial" w:hAnsi="Arial" w:cs="Arial"/>
              <w:noProof/>
              <w:rPrChange w:id="362" w:author="Laurence Luo" w:date="2019-03-26T20:53:00Z">
                <w:rPr>
                  <w:noProof/>
                </w:rPr>
              </w:rPrChange>
            </w:rPr>
            <w:tab/>
            <w:delText>7</w:delText>
          </w:r>
        </w:del>
      </w:ins>
    </w:p>
    <w:p w14:paraId="6E40E325" w14:textId="77ACE05D" w:rsidR="009861E0" w:rsidRPr="00F93CF3" w:rsidDel="004446A3" w:rsidRDefault="009861E0">
      <w:pPr>
        <w:pStyle w:val="TOC2"/>
        <w:rPr>
          <w:ins w:id="363" w:author="Luo Laurence" w:date="2019-03-19T23:25:00Z"/>
          <w:del w:id="364" w:author="Laurence Luo" w:date="2019-03-25T15:07:00Z"/>
          <w:rFonts w:ascii="Arial" w:eastAsiaTheme="minorEastAsia" w:hAnsi="Arial" w:cs="Arial"/>
          <w:noProof/>
          <w:szCs w:val="22"/>
          <w:lang w:eastAsia="zh-CN"/>
          <w:rPrChange w:id="365" w:author="Laurence Luo" w:date="2019-03-26T20:53:00Z">
            <w:rPr>
              <w:ins w:id="366" w:author="Luo Laurence" w:date="2019-03-19T23:25:00Z"/>
              <w:del w:id="367" w:author="Laurence Luo" w:date="2019-03-25T15:07:00Z"/>
              <w:rFonts w:asciiTheme="minorHAnsi" w:eastAsiaTheme="minorEastAsia" w:hAnsiTheme="minorHAnsi" w:cstheme="minorBidi"/>
              <w:noProof/>
              <w:szCs w:val="22"/>
              <w:lang w:eastAsia="zh-CN"/>
            </w:rPr>
          </w:rPrChange>
        </w:rPr>
      </w:pPr>
      <w:bookmarkStart w:id="368" w:name="_Toc3929519"/>
      <w:ins w:id="369" w:author="Luo Laurence" w:date="2019-03-19T23:25:00Z">
        <w:del w:id="370" w:author="Laurence Luo" w:date="2019-03-25T15:07:00Z">
          <w:r w:rsidRPr="00F93CF3" w:rsidDel="004446A3">
            <w:rPr>
              <w:rFonts w:ascii="Arial" w:hAnsi="Arial" w:cs="Arial"/>
              <w:noProof/>
              <w:rPrChange w:id="371" w:author="Laurence Luo" w:date="2019-03-26T20:53:00Z">
                <w:rPr>
                  <w:rFonts w:ascii="Arial" w:hAnsi="Arial" w:cs="Arial"/>
                  <w:noProof/>
                </w:rPr>
              </w:rPrChange>
            </w:rPr>
            <w:drawing>
              <wp:inline distT="0" distB="0" distL="0" distR="0" wp14:anchorId="35D34761" wp14:editId="0566149B">
                <wp:extent cx="6126480" cy="3446145"/>
                <wp:effectExtent l="0" t="0" r="7620" b="1905"/>
                <wp:docPr id="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de4.PNG"/>
                        <pic:cNvPicPr/>
                      </pic:nvPicPr>
                      <pic:blipFill>
                        <a:blip r:embed="rId9">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bookmarkEnd w:id="368"/>
          <w:r w:rsidRPr="00F93CF3" w:rsidDel="004446A3">
            <w:rPr>
              <w:rFonts w:ascii="Arial" w:hAnsi="Arial" w:cs="Arial"/>
              <w:noProof/>
              <w:rPrChange w:id="372" w:author="Laurence Luo" w:date="2019-03-26T20:53:00Z">
                <w:rPr>
                  <w:noProof/>
                </w:rPr>
              </w:rPrChange>
            </w:rPr>
            <w:tab/>
            <w:delText>9</w:delText>
          </w:r>
        </w:del>
      </w:ins>
    </w:p>
    <w:p w14:paraId="4A56F12F" w14:textId="47ADEDFA" w:rsidR="009861E0" w:rsidRPr="00F93CF3" w:rsidDel="004446A3" w:rsidRDefault="009861E0">
      <w:pPr>
        <w:pStyle w:val="TOC2"/>
        <w:tabs>
          <w:tab w:val="left" w:pos="960"/>
        </w:tabs>
        <w:rPr>
          <w:ins w:id="373" w:author="Luo Laurence" w:date="2019-03-19T23:25:00Z"/>
          <w:del w:id="374" w:author="Laurence Luo" w:date="2019-03-25T15:07:00Z"/>
          <w:rFonts w:ascii="Arial" w:eastAsiaTheme="minorEastAsia" w:hAnsi="Arial" w:cs="Arial"/>
          <w:noProof/>
          <w:szCs w:val="22"/>
          <w:lang w:eastAsia="zh-CN"/>
          <w:rPrChange w:id="375" w:author="Laurence Luo" w:date="2019-03-26T20:53:00Z">
            <w:rPr>
              <w:ins w:id="376" w:author="Luo Laurence" w:date="2019-03-19T23:25:00Z"/>
              <w:del w:id="377" w:author="Laurence Luo" w:date="2019-03-25T15:07:00Z"/>
              <w:rFonts w:asciiTheme="minorHAnsi" w:eastAsiaTheme="minorEastAsia" w:hAnsiTheme="minorHAnsi" w:cstheme="minorBidi"/>
              <w:noProof/>
              <w:szCs w:val="22"/>
              <w:lang w:eastAsia="zh-CN"/>
            </w:rPr>
          </w:rPrChange>
        </w:rPr>
      </w:pPr>
      <w:ins w:id="378" w:author="Luo Laurence" w:date="2019-03-19T23:25:00Z">
        <w:del w:id="379" w:author="Laurence Luo" w:date="2019-03-25T15:07:00Z">
          <w:r w:rsidRPr="00F93CF3" w:rsidDel="004446A3">
            <w:rPr>
              <w:rFonts w:ascii="Arial" w:hAnsi="Arial" w:cs="Arial"/>
              <w:noProof/>
            </w:rPr>
            <w:delText>4.2</w:delText>
          </w:r>
          <w:r w:rsidRPr="00F93CF3" w:rsidDel="004446A3">
            <w:rPr>
              <w:rFonts w:ascii="Arial" w:eastAsiaTheme="minorEastAsia" w:hAnsi="Arial" w:cs="Arial"/>
              <w:noProof/>
              <w:szCs w:val="22"/>
              <w:lang w:eastAsia="zh-CN"/>
              <w:rPrChange w:id="380"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Hardware Interfaces</w:delText>
          </w:r>
          <w:r w:rsidRPr="00F93CF3" w:rsidDel="004446A3">
            <w:rPr>
              <w:rFonts w:ascii="Arial" w:hAnsi="Arial" w:cs="Arial"/>
              <w:noProof/>
              <w:rPrChange w:id="381" w:author="Laurence Luo" w:date="2019-03-26T20:53:00Z">
                <w:rPr>
                  <w:noProof/>
                </w:rPr>
              </w:rPrChange>
            </w:rPr>
            <w:tab/>
            <w:delText>11</w:delText>
          </w:r>
        </w:del>
      </w:ins>
    </w:p>
    <w:p w14:paraId="046F83E6" w14:textId="6B0413A6" w:rsidR="009861E0" w:rsidRPr="00F93CF3" w:rsidDel="004446A3" w:rsidRDefault="009861E0">
      <w:pPr>
        <w:pStyle w:val="TOC2"/>
        <w:tabs>
          <w:tab w:val="left" w:pos="960"/>
        </w:tabs>
        <w:rPr>
          <w:ins w:id="382" w:author="Luo Laurence" w:date="2019-03-19T23:25:00Z"/>
          <w:del w:id="383" w:author="Laurence Luo" w:date="2019-03-25T15:07:00Z"/>
          <w:rFonts w:ascii="Arial" w:eastAsiaTheme="minorEastAsia" w:hAnsi="Arial" w:cs="Arial"/>
          <w:noProof/>
          <w:szCs w:val="22"/>
          <w:lang w:eastAsia="zh-CN"/>
          <w:rPrChange w:id="384" w:author="Laurence Luo" w:date="2019-03-26T20:53:00Z">
            <w:rPr>
              <w:ins w:id="385" w:author="Luo Laurence" w:date="2019-03-19T23:25:00Z"/>
              <w:del w:id="386" w:author="Laurence Luo" w:date="2019-03-25T15:07:00Z"/>
              <w:rFonts w:asciiTheme="minorHAnsi" w:eastAsiaTheme="minorEastAsia" w:hAnsiTheme="minorHAnsi" w:cstheme="minorBidi"/>
              <w:noProof/>
              <w:szCs w:val="22"/>
              <w:lang w:eastAsia="zh-CN"/>
            </w:rPr>
          </w:rPrChange>
        </w:rPr>
      </w:pPr>
      <w:ins w:id="387" w:author="Luo Laurence" w:date="2019-03-19T23:25:00Z">
        <w:del w:id="388" w:author="Laurence Luo" w:date="2019-03-25T15:07:00Z">
          <w:r w:rsidRPr="00F93CF3" w:rsidDel="004446A3">
            <w:rPr>
              <w:rFonts w:ascii="Arial" w:hAnsi="Arial" w:cs="Arial"/>
              <w:noProof/>
            </w:rPr>
            <w:delText>4.3</w:delText>
          </w:r>
          <w:r w:rsidRPr="00F93CF3" w:rsidDel="004446A3">
            <w:rPr>
              <w:rFonts w:ascii="Arial" w:eastAsiaTheme="minorEastAsia" w:hAnsi="Arial" w:cs="Arial"/>
              <w:noProof/>
              <w:szCs w:val="22"/>
              <w:lang w:eastAsia="zh-CN"/>
              <w:rPrChange w:id="389"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Software Interfaces</w:delText>
          </w:r>
          <w:r w:rsidRPr="00F93CF3" w:rsidDel="004446A3">
            <w:rPr>
              <w:rFonts w:ascii="Arial" w:hAnsi="Arial" w:cs="Arial"/>
              <w:noProof/>
              <w:rPrChange w:id="390" w:author="Laurence Luo" w:date="2019-03-26T20:53:00Z">
                <w:rPr>
                  <w:noProof/>
                </w:rPr>
              </w:rPrChange>
            </w:rPr>
            <w:tab/>
            <w:delText>11</w:delText>
          </w:r>
        </w:del>
      </w:ins>
    </w:p>
    <w:p w14:paraId="4523D0A4" w14:textId="3F09610D" w:rsidR="009861E0" w:rsidRPr="00F93CF3" w:rsidDel="004446A3" w:rsidRDefault="009861E0">
      <w:pPr>
        <w:pStyle w:val="TOC2"/>
        <w:tabs>
          <w:tab w:val="left" w:pos="960"/>
        </w:tabs>
        <w:rPr>
          <w:ins w:id="391" w:author="Luo Laurence" w:date="2019-03-19T23:25:00Z"/>
          <w:del w:id="392" w:author="Laurence Luo" w:date="2019-03-25T15:07:00Z"/>
          <w:rFonts w:ascii="Arial" w:eastAsiaTheme="minorEastAsia" w:hAnsi="Arial" w:cs="Arial"/>
          <w:noProof/>
          <w:szCs w:val="22"/>
          <w:lang w:eastAsia="zh-CN"/>
          <w:rPrChange w:id="393" w:author="Laurence Luo" w:date="2019-03-26T20:53:00Z">
            <w:rPr>
              <w:ins w:id="394" w:author="Luo Laurence" w:date="2019-03-19T23:25:00Z"/>
              <w:del w:id="395" w:author="Laurence Luo" w:date="2019-03-25T15:07:00Z"/>
              <w:rFonts w:asciiTheme="minorHAnsi" w:eastAsiaTheme="minorEastAsia" w:hAnsiTheme="minorHAnsi" w:cstheme="minorBidi"/>
              <w:noProof/>
              <w:szCs w:val="22"/>
              <w:lang w:eastAsia="zh-CN"/>
            </w:rPr>
          </w:rPrChange>
        </w:rPr>
      </w:pPr>
      <w:ins w:id="396" w:author="Luo Laurence" w:date="2019-03-19T23:25:00Z">
        <w:del w:id="397" w:author="Laurence Luo" w:date="2019-03-25T15:07:00Z">
          <w:r w:rsidRPr="00F93CF3" w:rsidDel="004446A3">
            <w:rPr>
              <w:rFonts w:ascii="Arial" w:hAnsi="Arial" w:cs="Arial"/>
              <w:noProof/>
            </w:rPr>
            <w:delText>4.4</w:delText>
          </w:r>
          <w:r w:rsidRPr="00F93CF3" w:rsidDel="004446A3">
            <w:rPr>
              <w:rFonts w:ascii="Arial" w:eastAsiaTheme="minorEastAsia" w:hAnsi="Arial" w:cs="Arial"/>
              <w:noProof/>
              <w:szCs w:val="22"/>
              <w:lang w:eastAsia="zh-CN"/>
              <w:rPrChange w:id="398"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Communications Interfaces</w:delText>
          </w:r>
          <w:r w:rsidRPr="00F93CF3" w:rsidDel="004446A3">
            <w:rPr>
              <w:rFonts w:ascii="Arial" w:hAnsi="Arial" w:cs="Arial"/>
              <w:noProof/>
              <w:rPrChange w:id="399" w:author="Laurence Luo" w:date="2019-03-26T20:53:00Z">
                <w:rPr>
                  <w:noProof/>
                </w:rPr>
              </w:rPrChange>
            </w:rPr>
            <w:tab/>
            <w:delText>11</w:delText>
          </w:r>
        </w:del>
      </w:ins>
    </w:p>
    <w:p w14:paraId="0A08055D" w14:textId="575C65E9" w:rsidR="009861E0" w:rsidRPr="00F93CF3" w:rsidDel="004446A3" w:rsidRDefault="009861E0">
      <w:pPr>
        <w:pStyle w:val="TOC1"/>
        <w:rPr>
          <w:ins w:id="400" w:author="Luo Laurence" w:date="2019-03-19T23:25:00Z"/>
          <w:del w:id="401" w:author="Laurence Luo" w:date="2019-03-25T15:07:00Z"/>
          <w:rFonts w:ascii="Arial" w:eastAsiaTheme="minorEastAsia" w:hAnsi="Arial" w:cs="Arial"/>
          <w:b w:val="0"/>
          <w:noProof/>
          <w:sz w:val="22"/>
          <w:szCs w:val="22"/>
          <w:rPrChange w:id="402" w:author="Laurence Luo" w:date="2019-03-26T20:53:00Z">
            <w:rPr>
              <w:ins w:id="403" w:author="Luo Laurence" w:date="2019-03-19T23:25:00Z"/>
              <w:del w:id="404" w:author="Laurence Luo" w:date="2019-03-25T15:07:00Z"/>
              <w:rFonts w:asciiTheme="minorHAnsi" w:eastAsiaTheme="minorEastAsia" w:hAnsiTheme="minorHAnsi" w:cstheme="minorBidi"/>
              <w:b w:val="0"/>
              <w:noProof/>
              <w:sz w:val="22"/>
              <w:szCs w:val="22"/>
            </w:rPr>
          </w:rPrChange>
        </w:rPr>
      </w:pPr>
      <w:ins w:id="405" w:author="Luo Laurence" w:date="2019-03-19T23:25:00Z">
        <w:del w:id="406" w:author="Laurence Luo" w:date="2019-03-25T15:07:00Z">
          <w:r w:rsidRPr="00F93CF3" w:rsidDel="004446A3">
            <w:rPr>
              <w:rFonts w:ascii="Arial" w:hAnsi="Arial" w:cs="Arial"/>
              <w:noProof/>
            </w:rPr>
            <w:delText>5.</w:delText>
          </w:r>
          <w:r w:rsidRPr="00F93CF3" w:rsidDel="004446A3">
            <w:rPr>
              <w:rFonts w:ascii="Arial" w:eastAsiaTheme="minorEastAsia" w:hAnsi="Arial" w:cs="Arial"/>
              <w:noProof/>
              <w:sz w:val="22"/>
              <w:szCs w:val="22"/>
              <w:rPrChange w:id="407" w:author="Laurence Luo" w:date="2019-03-26T20:53:00Z">
                <w:rPr>
                  <w:rFonts w:asciiTheme="minorHAnsi" w:eastAsiaTheme="minorEastAsia" w:hAnsiTheme="minorHAnsi" w:cstheme="minorBidi"/>
                  <w:noProof/>
                  <w:sz w:val="22"/>
                  <w:szCs w:val="22"/>
                </w:rPr>
              </w:rPrChange>
            </w:rPr>
            <w:tab/>
          </w:r>
          <w:r w:rsidRPr="00F93CF3" w:rsidDel="004446A3">
            <w:rPr>
              <w:rFonts w:ascii="Arial" w:hAnsi="Arial" w:cs="Arial"/>
              <w:noProof/>
            </w:rPr>
            <w:delText>Other Nonfunctional Requirements (team work, everyone contributes every section)</w:delText>
          </w:r>
          <w:r w:rsidRPr="00F93CF3" w:rsidDel="004446A3">
            <w:rPr>
              <w:rFonts w:ascii="Arial" w:hAnsi="Arial" w:cs="Arial"/>
              <w:b w:val="0"/>
              <w:noProof/>
              <w:rPrChange w:id="408" w:author="Laurence Luo" w:date="2019-03-26T20:53:00Z">
                <w:rPr>
                  <w:b w:val="0"/>
                  <w:noProof/>
                </w:rPr>
              </w:rPrChange>
            </w:rPr>
            <w:tab/>
            <w:delText>11</w:delText>
          </w:r>
        </w:del>
      </w:ins>
    </w:p>
    <w:p w14:paraId="70C275D5" w14:textId="3FC0C0F0" w:rsidR="009861E0" w:rsidRPr="00F93CF3" w:rsidDel="004446A3" w:rsidRDefault="009861E0">
      <w:pPr>
        <w:pStyle w:val="TOC2"/>
        <w:tabs>
          <w:tab w:val="left" w:pos="960"/>
        </w:tabs>
        <w:rPr>
          <w:ins w:id="409" w:author="Luo Laurence" w:date="2019-03-19T23:25:00Z"/>
          <w:del w:id="410" w:author="Laurence Luo" w:date="2019-03-25T15:07:00Z"/>
          <w:rFonts w:ascii="Arial" w:eastAsiaTheme="minorEastAsia" w:hAnsi="Arial" w:cs="Arial"/>
          <w:noProof/>
          <w:szCs w:val="22"/>
          <w:lang w:eastAsia="zh-CN"/>
          <w:rPrChange w:id="411" w:author="Laurence Luo" w:date="2019-03-26T20:53:00Z">
            <w:rPr>
              <w:ins w:id="412" w:author="Luo Laurence" w:date="2019-03-19T23:25:00Z"/>
              <w:del w:id="413" w:author="Laurence Luo" w:date="2019-03-25T15:07:00Z"/>
              <w:rFonts w:asciiTheme="minorHAnsi" w:eastAsiaTheme="minorEastAsia" w:hAnsiTheme="minorHAnsi" w:cstheme="minorBidi"/>
              <w:noProof/>
              <w:szCs w:val="22"/>
              <w:lang w:eastAsia="zh-CN"/>
            </w:rPr>
          </w:rPrChange>
        </w:rPr>
      </w:pPr>
      <w:ins w:id="414" w:author="Luo Laurence" w:date="2019-03-19T23:25:00Z">
        <w:del w:id="415" w:author="Laurence Luo" w:date="2019-03-25T15:07:00Z">
          <w:r w:rsidRPr="00F93CF3" w:rsidDel="004446A3">
            <w:rPr>
              <w:rFonts w:ascii="Arial" w:hAnsi="Arial" w:cs="Arial"/>
              <w:noProof/>
            </w:rPr>
            <w:delText>5.1</w:delText>
          </w:r>
          <w:r w:rsidRPr="00F93CF3" w:rsidDel="004446A3">
            <w:rPr>
              <w:rFonts w:ascii="Arial" w:eastAsiaTheme="minorEastAsia" w:hAnsi="Arial" w:cs="Arial"/>
              <w:noProof/>
              <w:szCs w:val="22"/>
              <w:lang w:eastAsia="zh-CN"/>
              <w:rPrChange w:id="416"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Performance Requirements</w:delText>
          </w:r>
          <w:r w:rsidRPr="00F93CF3" w:rsidDel="004446A3">
            <w:rPr>
              <w:rFonts w:ascii="Arial" w:hAnsi="Arial" w:cs="Arial"/>
              <w:noProof/>
              <w:rPrChange w:id="417" w:author="Laurence Luo" w:date="2019-03-26T20:53:00Z">
                <w:rPr>
                  <w:noProof/>
                </w:rPr>
              </w:rPrChange>
            </w:rPr>
            <w:tab/>
            <w:delText>11</w:delText>
          </w:r>
        </w:del>
      </w:ins>
    </w:p>
    <w:p w14:paraId="6F2F5D4B" w14:textId="367BAA16" w:rsidR="009861E0" w:rsidRPr="00F93CF3" w:rsidDel="004446A3" w:rsidRDefault="009861E0">
      <w:pPr>
        <w:pStyle w:val="TOC2"/>
        <w:tabs>
          <w:tab w:val="left" w:pos="960"/>
        </w:tabs>
        <w:rPr>
          <w:ins w:id="418" w:author="Luo Laurence" w:date="2019-03-19T23:25:00Z"/>
          <w:del w:id="419" w:author="Laurence Luo" w:date="2019-03-25T15:07:00Z"/>
          <w:rFonts w:ascii="Arial" w:eastAsiaTheme="minorEastAsia" w:hAnsi="Arial" w:cs="Arial"/>
          <w:noProof/>
          <w:szCs w:val="22"/>
          <w:lang w:eastAsia="zh-CN"/>
          <w:rPrChange w:id="420" w:author="Laurence Luo" w:date="2019-03-26T20:53:00Z">
            <w:rPr>
              <w:ins w:id="421" w:author="Luo Laurence" w:date="2019-03-19T23:25:00Z"/>
              <w:del w:id="422" w:author="Laurence Luo" w:date="2019-03-25T15:07:00Z"/>
              <w:rFonts w:asciiTheme="minorHAnsi" w:eastAsiaTheme="minorEastAsia" w:hAnsiTheme="minorHAnsi" w:cstheme="minorBidi"/>
              <w:noProof/>
              <w:szCs w:val="22"/>
              <w:lang w:eastAsia="zh-CN"/>
            </w:rPr>
          </w:rPrChange>
        </w:rPr>
      </w:pPr>
      <w:ins w:id="423" w:author="Luo Laurence" w:date="2019-03-19T23:25:00Z">
        <w:del w:id="424" w:author="Laurence Luo" w:date="2019-03-25T15:07:00Z">
          <w:r w:rsidRPr="00F93CF3" w:rsidDel="004446A3">
            <w:rPr>
              <w:rFonts w:ascii="Arial" w:hAnsi="Arial" w:cs="Arial"/>
              <w:noProof/>
            </w:rPr>
            <w:delText>5.2</w:delText>
          </w:r>
          <w:r w:rsidRPr="00F93CF3" w:rsidDel="004446A3">
            <w:rPr>
              <w:rFonts w:ascii="Arial" w:eastAsiaTheme="minorEastAsia" w:hAnsi="Arial" w:cs="Arial"/>
              <w:noProof/>
              <w:szCs w:val="22"/>
              <w:lang w:eastAsia="zh-CN"/>
              <w:rPrChange w:id="425"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Safety Requirements</w:delText>
          </w:r>
          <w:r w:rsidRPr="00F93CF3" w:rsidDel="004446A3">
            <w:rPr>
              <w:rFonts w:ascii="Arial" w:hAnsi="Arial" w:cs="Arial"/>
              <w:noProof/>
              <w:rPrChange w:id="426" w:author="Laurence Luo" w:date="2019-03-26T20:53:00Z">
                <w:rPr>
                  <w:noProof/>
                </w:rPr>
              </w:rPrChange>
            </w:rPr>
            <w:tab/>
            <w:delText>11</w:delText>
          </w:r>
        </w:del>
      </w:ins>
    </w:p>
    <w:p w14:paraId="071AFC43" w14:textId="3110A184" w:rsidR="009861E0" w:rsidRPr="00F93CF3" w:rsidDel="004446A3" w:rsidRDefault="009861E0">
      <w:pPr>
        <w:pStyle w:val="TOC2"/>
        <w:tabs>
          <w:tab w:val="left" w:pos="960"/>
        </w:tabs>
        <w:rPr>
          <w:ins w:id="427" w:author="Luo Laurence" w:date="2019-03-19T23:25:00Z"/>
          <w:del w:id="428" w:author="Laurence Luo" w:date="2019-03-25T15:07:00Z"/>
          <w:rFonts w:ascii="Arial" w:eastAsiaTheme="minorEastAsia" w:hAnsi="Arial" w:cs="Arial"/>
          <w:noProof/>
          <w:szCs w:val="22"/>
          <w:lang w:eastAsia="zh-CN"/>
          <w:rPrChange w:id="429" w:author="Laurence Luo" w:date="2019-03-26T20:53:00Z">
            <w:rPr>
              <w:ins w:id="430" w:author="Luo Laurence" w:date="2019-03-19T23:25:00Z"/>
              <w:del w:id="431" w:author="Laurence Luo" w:date="2019-03-25T15:07:00Z"/>
              <w:rFonts w:asciiTheme="minorHAnsi" w:eastAsiaTheme="minorEastAsia" w:hAnsiTheme="minorHAnsi" w:cstheme="minorBidi"/>
              <w:noProof/>
              <w:szCs w:val="22"/>
              <w:lang w:eastAsia="zh-CN"/>
            </w:rPr>
          </w:rPrChange>
        </w:rPr>
      </w:pPr>
      <w:ins w:id="432" w:author="Luo Laurence" w:date="2019-03-19T23:25:00Z">
        <w:del w:id="433" w:author="Laurence Luo" w:date="2019-03-25T15:07:00Z">
          <w:r w:rsidRPr="00F93CF3" w:rsidDel="004446A3">
            <w:rPr>
              <w:rFonts w:ascii="Arial" w:hAnsi="Arial" w:cs="Arial"/>
              <w:noProof/>
            </w:rPr>
            <w:delText>5.3</w:delText>
          </w:r>
          <w:r w:rsidRPr="00F93CF3" w:rsidDel="004446A3">
            <w:rPr>
              <w:rFonts w:ascii="Arial" w:eastAsiaTheme="minorEastAsia" w:hAnsi="Arial" w:cs="Arial"/>
              <w:noProof/>
              <w:szCs w:val="22"/>
              <w:lang w:eastAsia="zh-CN"/>
              <w:rPrChange w:id="434"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Security Requirements</w:delText>
          </w:r>
          <w:r w:rsidRPr="00F93CF3" w:rsidDel="004446A3">
            <w:rPr>
              <w:rFonts w:ascii="Arial" w:hAnsi="Arial" w:cs="Arial"/>
              <w:noProof/>
              <w:rPrChange w:id="435" w:author="Laurence Luo" w:date="2019-03-26T20:53:00Z">
                <w:rPr>
                  <w:noProof/>
                </w:rPr>
              </w:rPrChange>
            </w:rPr>
            <w:tab/>
            <w:delText>11</w:delText>
          </w:r>
        </w:del>
      </w:ins>
    </w:p>
    <w:p w14:paraId="314C4D1D" w14:textId="5F155F01" w:rsidR="009861E0" w:rsidRPr="00F93CF3" w:rsidDel="004446A3" w:rsidRDefault="009861E0">
      <w:pPr>
        <w:pStyle w:val="TOC2"/>
        <w:tabs>
          <w:tab w:val="left" w:pos="960"/>
        </w:tabs>
        <w:rPr>
          <w:ins w:id="436" w:author="Luo Laurence" w:date="2019-03-19T23:25:00Z"/>
          <w:del w:id="437" w:author="Laurence Luo" w:date="2019-03-25T15:07:00Z"/>
          <w:rFonts w:ascii="Arial" w:eastAsiaTheme="minorEastAsia" w:hAnsi="Arial" w:cs="Arial"/>
          <w:noProof/>
          <w:szCs w:val="22"/>
          <w:lang w:eastAsia="zh-CN"/>
          <w:rPrChange w:id="438" w:author="Laurence Luo" w:date="2019-03-26T20:53:00Z">
            <w:rPr>
              <w:ins w:id="439" w:author="Luo Laurence" w:date="2019-03-19T23:25:00Z"/>
              <w:del w:id="440" w:author="Laurence Luo" w:date="2019-03-25T15:07:00Z"/>
              <w:rFonts w:asciiTheme="minorHAnsi" w:eastAsiaTheme="minorEastAsia" w:hAnsiTheme="minorHAnsi" w:cstheme="minorBidi"/>
              <w:noProof/>
              <w:szCs w:val="22"/>
              <w:lang w:eastAsia="zh-CN"/>
            </w:rPr>
          </w:rPrChange>
        </w:rPr>
      </w:pPr>
      <w:ins w:id="441" w:author="Luo Laurence" w:date="2019-03-19T23:25:00Z">
        <w:del w:id="442" w:author="Laurence Luo" w:date="2019-03-25T15:07:00Z">
          <w:r w:rsidRPr="00F93CF3" w:rsidDel="004446A3">
            <w:rPr>
              <w:rFonts w:ascii="Arial" w:hAnsi="Arial" w:cs="Arial"/>
              <w:noProof/>
            </w:rPr>
            <w:delText>5.4</w:delText>
          </w:r>
          <w:r w:rsidRPr="00F93CF3" w:rsidDel="004446A3">
            <w:rPr>
              <w:rFonts w:ascii="Arial" w:eastAsiaTheme="minorEastAsia" w:hAnsi="Arial" w:cs="Arial"/>
              <w:noProof/>
              <w:szCs w:val="22"/>
              <w:lang w:eastAsia="zh-CN"/>
              <w:rPrChange w:id="443"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
            <w:delText>Software Quality Attributes</w:delText>
          </w:r>
          <w:r w:rsidRPr="00F93CF3" w:rsidDel="004446A3">
            <w:rPr>
              <w:rFonts w:ascii="Arial" w:hAnsi="Arial" w:cs="Arial"/>
              <w:noProof/>
              <w:rPrChange w:id="444" w:author="Laurence Luo" w:date="2019-03-26T20:53:00Z">
                <w:rPr>
                  <w:noProof/>
                </w:rPr>
              </w:rPrChange>
            </w:rPr>
            <w:tab/>
            <w:delText>11</w:delText>
          </w:r>
        </w:del>
      </w:ins>
    </w:p>
    <w:p w14:paraId="573722E8" w14:textId="42793DED" w:rsidR="009861E0" w:rsidRPr="00F93CF3" w:rsidDel="004446A3" w:rsidRDefault="009861E0">
      <w:pPr>
        <w:pStyle w:val="TOC1"/>
        <w:rPr>
          <w:ins w:id="445" w:author="Luo Laurence" w:date="2019-03-19T23:25:00Z"/>
          <w:del w:id="446" w:author="Laurence Luo" w:date="2019-03-25T15:07:00Z"/>
          <w:rFonts w:ascii="Arial" w:eastAsiaTheme="minorEastAsia" w:hAnsi="Arial" w:cs="Arial"/>
          <w:b w:val="0"/>
          <w:noProof/>
          <w:sz w:val="22"/>
          <w:szCs w:val="22"/>
          <w:rPrChange w:id="447" w:author="Laurence Luo" w:date="2019-03-26T20:53:00Z">
            <w:rPr>
              <w:ins w:id="448" w:author="Luo Laurence" w:date="2019-03-19T23:25:00Z"/>
              <w:del w:id="449" w:author="Laurence Luo" w:date="2019-03-25T15:07:00Z"/>
              <w:rFonts w:asciiTheme="minorHAnsi" w:eastAsiaTheme="minorEastAsia" w:hAnsiTheme="minorHAnsi" w:cstheme="minorBidi"/>
              <w:b w:val="0"/>
              <w:noProof/>
              <w:sz w:val="22"/>
              <w:szCs w:val="22"/>
            </w:rPr>
          </w:rPrChange>
        </w:rPr>
      </w:pPr>
      <w:ins w:id="450" w:author="Luo Laurence" w:date="2019-03-19T23:25:00Z">
        <w:del w:id="451" w:author="Laurence Luo" w:date="2019-03-25T15:07:00Z">
          <w:r w:rsidRPr="00F93CF3" w:rsidDel="004446A3">
            <w:rPr>
              <w:rFonts w:ascii="Arial" w:hAnsi="Arial" w:cs="Arial"/>
              <w:noProof/>
            </w:rPr>
            <w:delText>6.</w:delText>
          </w:r>
          <w:r w:rsidRPr="00F93CF3" w:rsidDel="004446A3">
            <w:rPr>
              <w:rFonts w:ascii="Arial" w:eastAsiaTheme="minorEastAsia" w:hAnsi="Arial" w:cs="Arial"/>
              <w:noProof/>
              <w:sz w:val="22"/>
              <w:szCs w:val="22"/>
              <w:rPrChange w:id="452" w:author="Laurence Luo" w:date="2019-03-26T20:53:00Z">
                <w:rPr>
                  <w:rFonts w:asciiTheme="minorHAnsi" w:eastAsiaTheme="minorEastAsia" w:hAnsiTheme="minorHAnsi" w:cstheme="minorBidi"/>
                  <w:noProof/>
                  <w:sz w:val="22"/>
                  <w:szCs w:val="22"/>
                </w:rPr>
              </w:rPrChange>
            </w:rPr>
            <w:tab/>
          </w:r>
          <w:r w:rsidRPr="00F93CF3" w:rsidDel="004446A3">
            <w:rPr>
              <w:rFonts w:ascii="Arial" w:hAnsi="Arial" w:cs="Arial"/>
              <w:noProof/>
            </w:rPr>
            <w:delText>Other Requirements (team work, everyone contributes every section)</w:delText>
          </w:r>
          <w:r w:rsidRPr="00F93CF3" w:rsidDel="004446A3">
            <w:rPr>
              <w:rFonts w:ascii="Arial" w:hAnsi="Arial" w:cs="Arial"/>
              <w:b w:val="0"/>
              <w:noProof/>
              <w:rPrChange w:id="453" w:author="Laurence Luo" w:date="2019-03-26T20:53:00Z">
                <w:rPr>
                  <w:b w:val="0"/>
                  <w:noProof/>
                </w:rPr>
              </w:rPrChange>
            </w:rPr>
            <w:tab/>
            <w:delText>11</w:delText>
          </w:r>
        </w:del>
      </w:ins>
    </w:p>
    <w:p w14:paraId="79430228" w14:textId="072881A4" w:rsidR="009861E0" w:rsidRPr="00F93CF3" w:rsidDel="004446A3" w:rsidRDefault="009861E0">
      <w:pPr>
        <w:pStyle w:val="TOC1"/>
        <w:rPr>
          <w:ins w:id="454" w:author="Luo Laurence" w:date="2019-03-19T23:25:00Z"/>
          <w:del w:id="455" w:author="Laurence Luo" w:date="2019-03-25T15:07:00Z"/>
          <w:rFonts w:ascii="Arial" w:eastAsiaTheme="minorEastAsia" w:hAnsi="Arial" w:cs="Arial"/>
          <w:b w:val="0"/>
          <w:noProof/>
          <w:sz w:val="22"/>
          <w:szCs w:val="22"/>
          <w:rPrChange w:id="456" w:author="Laurence Luo" w:date="2019-03-26T20:53:00Z">
            <w:rPr>
              <w:ins w:id="457" w:author="Luo Laurence" w:date="2019-03-19T23:25:00Z"/>
              <w:del w:id="458" w:author="Laurence Luo" w:date="2019-03-25T15:07:00Z"/>
              <w:rFonts w:asciiTheme="minorHAnsi" w:eastAsiaTheme="minorEastAsia" w:hAnsiTheme="minorHAnsi" w:cstheme="minorBidi"/>
              <w:b w:val="0"/>
              <w:noProof/>
              <w:sz w:val="22"/>
              <w:szCs w:val="22"/>
            </w:rPr>
          </w:rPrChange>
        </w:rPr>
      </w:pPr>
      <w:ins w:id="459" w:author="Luo Laurence" w:date="2019-03-19T23:25:00Z">
        <w:del w:id="460" w:author="Laurence Luo" w:date="2019-03-25T15:07:00Z">
          <w:r w:rsidRPr="00F93CF3" w:rsidDel="004446A3">
            <w:rPr>
              <w:rFonts w:ascii="Arial" w:hAnsi="Arial" w:cs="Arial"/>
              <w:noProof/>
            </w:rPr>
            <w:delText>Appendix A: Glossary</w:delText>
          </w:r>
          <w:r w:rsidRPr="00F93CF3" w:rsidDel="004446A3">
            <w:rPr>
              <w:rFonts w:ascii="Arial" w:hAnsi="Arial" w:cs="Arial"/>
              <w:b w:val="0"/>
              <w:noProof/>
              <w:rPrChange w:id="461" w:author="Laurence Luo" w:date="2019-03-26T20:53:00Z">
                <w:rPr>
                  <w:b w:val="0"/>
                  <w:noProof/>
                </w:rPr>
              </w:rPrChange>
            </w:rPr>
            <w:tab/>
            <w:delText>12</w:delText>
          </w:r>
        </w:del>
      </w:ins>
    </w:p>
    <w:p w14:paraId="1AB6BD9B" w14:textId="75AEEE72" w:rsidR="009861E0" w:rsidRPr="00F93CF3" w:rsidDel="004446A3" w:rsidRDefault="009861E0">
      <w:pPr>
        <w:pStyle w:val="TOC1"/>
        <w:rPr>
          <w:ins w:id="462" w:author="Luo Laurence" w:date="2019-03-19T23:25:00Z"/>
          <w:del w:id="463" w:author="Laurence Luo" w:date="2019-03-25T15:07:00Z"/>
          <w:rFonts w:ascii="Arial" w:eastAsiaTheme="minorEastAsia" w:hAnsi="Arial" w:cs="Arial"/>
          <w:b w:val="0"/>
          <w:noProof/>
          <w:sz w:val="22"/>
          <w:szCs w:val="22"/>
          <w:rPrChange w:id="464" w:author="Laurence Luo" w:date="2019-03-26T20:53:00Z">
            <w:rPr>
              <w:ins w:id="465" w:author="Luo Laurence" w:date="2019-03-19T23:25:00Z"/>
              <w:del w:id="466" w:author="Laurence Luo" w:date="2019-03-25T15:07:00Z"/>
              <w:rFonts w:asciiTheme="minorHAnsi" w:eastAsiaTheme="minorEastAsia" w:hAnsiTheme="minorHAnsi" w:cstheme="minorBidi"/>
              <w:b w:val="0"/>
              <w:noProof/>
              <w:sz w:val="22"/>
              <w:szCs w:val="22"/>
            </w:rPr>
          </w:rPrChange>
        </w:rPr>
      </w:pPr>
      <w:ins w:id="467" w:author="Luo Laurence" w:date="2019-03-19T23:25:00Z">
        <w:del w:id="468" w:author="Laurence Luo" w:date="2019-03-25T15:07:00Z">
          <w:r w:rsidRPr="00F93CF3" w:rsidDel="004446A3">
            <w:rPr>
              <w:rFonts w:ascii="Arial" w:hAnsi="Arial" w:cs="Arial"/>
              <w:noProof/>
            </w:rPr>
            <w:delText>Appendix B: Analysis Models</w:delText>
          </w:r>
          <w:r w:rsidRPr="00F93CF3" w:rsidDel="004446A3">
            <w:rPr>
              <w:rFonts w:ascii="Arial" w:hAnsi="Arial" w:cs="Arial"/>
              <w:b w:val="0"/>
              <w:noProof/>
              <w:rPrChange w:id="469" w:author="Laurence Luo" w:date="2019-03-26T20:53:00Z">
                <w:rPr>
                  <w:b w:val="0"/>
                  <w:noProof/>
                </w:rPr>
              </w:rPrChange>
            </w:rPr>
            <w:tab/>
            <w:delText>12</w:delText>
          </w:r>
        </w:del>
      </w:ins>
    </w:p>
    <w:p w14:paraId="6F94AD8F" w14:textId="1F6F530F" w:rsidR="009861E0" w:rsidRPr="00F93CF3" w:rsidDel="004446A3" w:rsidRDefault="009861E0">
      <w:pPr>
        <w:pStyle w:val="TOC1"/>
        <w:rPr>
          <w:ins w:id="470" w:author="Luo Laurence" w:date="2019-03-19T23:25:00Z"/>
          <w:del w:id="471" w:author="Laurence Luo" w:date="2019-03-25T15:07:00Z"/>
          <w:rFonts w:ascii="Arial" w:eastAsiaTheme="minorEastAsia" w:hAnsi="Arial" w:cs="Arial"/>
          <w:b w:val="0"/>
          <w:noProof/>
          <w:sz w:val="22"/>
          <w:szCs w:val="22"/>
          <w:rPrChange w:id="472" w:author="Laurence Luo" w:date="2019-03-26T20:53:00Z">
            <w:rPr>
              <w:ins w:id="473" w:author="Luo Laurence" w:date="2019-03-19T23:25:00Z"/>
              <w:del w:id="474" w:author="Laurence Luo" w:date="2019-03-25T15:07:00Z"/>
              <w:rFonts w:asciiTheme="minorHAnsi" w:eastAsiaTheme="minorEastAsia" w:hAnsiTheme="minorHAnsi" w:cstheme="minorBidi"/>
              <w:b w:val="0"/>
              <w:noProof/>
              <w:sz w:val="22"/>
              <w:szCs w:val="22"/>
            </w:rPr>
          </w:rPrChange>
        </w:rPr>
      </w:pPr>
      <w:ins w:id="475" w:author="Luo Laurence" w:date="2019-03-19T23:25:00Z">
        <w:del w:id="476" w:author="Laurence Luo" w:date="2019-03-25T15:07:00Z">
          <w:r w:rsidRPr="00F93CF3" w:rsidDel="004446A3">
            <w:rPr>
              <w:rFonts w:ascii="Arial" w:hAnsi="Arial" w:cs="Arial"/>
              <w:noProof/>
            </w:rPr>
            <w:delText>Appendix C: Issues List</w:delText>
          </w:r>
          <w:r w:rsidRPr="00F93CF3" w:rsidDel="004446A3">
            <w:rPr>
              <w:rFonts w:ascii="Arial" w:hAnsi="Arial" w:cs="Arial"/>
              <w:b w:val="0"/>
              <w:noProof/>
              <w:rPrChange w:id="477" w:author="Laurence Luo" w:date="2019-03-26T20:53:00Z">
                <w:rPr>
                  <w:b w:val="0"/>
                  <w:noProof/>
                </w:rPr>
              </w:rPrChange>
            </w:rPr>
            <w:tab/>
            <w:delText>12</w:delText>
          </w:r>
        </w:del>
      </w:ins>
    </w:p>
    <w:p w14:paraId="0D781869" w14:textId="775D2A33" w:rsidR="0005308F" w:rsidRPr="00F93CF3" w:rsidDel="004446A3" w:rsidRDefault="0005308F">
      <w:pPr>
        <w:pStyle w:val="TOC1"/>
        <w:rPr>
          <w:del w:id="478" w:author="Laurence Luo" w:date="2019-03-25T15:07:00Z"/>
          <w:rFonts w:ascii="Arial" w:hAnsi="Arial" w:cs="Arial"/>
          <w:b w:val="0"/>
          <w:noProof/>
          <w:kern w:val="2"/>
          <w:sz w:val="21"/>
          <w:szCs w:val="22"/>
          <w:rPrChange w:id="479" w:author="Laurence Luo" w:date="2019-03-26T20:53:00Z">
            <w:rPr>
              <w:del w:id="480" w:author="Laurence Luo" w:date="2019-03-25T15:07:00Z"/>
              <w:rFonts w:ascii="等线" w:hAnsi="等线"/>
              <w:b w:val="0"/>
              <w:noProof/>
              <w:kern w:val="2"/>
              <w:sz w:val="21"/>
              <w:szCs w:val="22"/>
            </w:rPr>
          </w:rPrChange>
        </w:rPr>
      </w:pPr>
      <w:del w:id="481" w:author="Laurence Luo" w:date="2019-03-25T15:07:00Z">
        <w:r w:rsidRPr="00F93CF3" w:rsidDel="004446A3">
          <w:rPr>
            <w:rFonts w:ascii="Arial" w:hAnsi="Arial" w:cs="Arial"/>
            <w:b w:val="0"/>
            <w:noProof/>
            <w:rPrChange w:id="482" w:author="Laurence Luo" w:date="2019-03-26T20:53:00Z">
              <w:rPr>
                <w:b w:val="0"/>
                <w:noProof/>
              </w:rPr>
            </w:rPrChange>
          </w:rPr>
          <w:delText>Table of Contents</w:delText>
        </w:r>
        <w:r w:rsidRPr="00F93CF3" w:rsidDel="004446A3">
          <w:rPr>
            <w:rFonts w:ascii="Arial" w:hAnsi="Arial" w:cs="Arial"/>
            <w:b w:val="0"/>
            <w:noProof/>
            <w:rPrChange w:id="483" w:author="Laurence Luo" w:date="2019-03-26T20:53:00Z">
              <w:rPr>
                <w:b w:val="0"/>
                <w:noProof/>
              </w:rPr>
            </w:rPrChange>
          </w:rPr>
          <w:tab/>
          <w:delText>ii</w:delText>
        </w:r>
      </w:del>
    </w:p>
    <w:p w14:paraId="534D34CF" w14:textId="77777777" w:rsidR="0005308F" w:rsidRPr="00F93CF3" w:rsidDel="004446A3" w:rsidRDefault="0005308F">
      <w:pPr>
        <w:pStyle w:val="TOC1"/>
        <w:rPr>
          <w:del w:id="484" w:author="Laurence Luo" w:date="2019-03-25T15:07:00Z"/>
          <w:rFonts w:ascii="Arial" w:hAnsi="Arial" w:cs="Arial"/>
          <w:b w:val="0"/>
          <w:noProof/>
          <w:kern w:val="2"/>
          <w:sz w:val="21"/>
          <w:szCs w:val="22"/>
          <w:rPrChange w:id="485" w:author="Laurence Luo" w:date="2019-03-26T20:53:00Z">
            <w:rPr>
              <w:del w:id="486" w:author="Laurence Luo" w:date="2019-03-25T15:07:00Z"/>
              <w:rFonts w:ascii="等线" w:hAnsi="等线"/>
              <w:b w:val="0"/>
              <w:noProof/>
              <w:kern w:val="2"/>
              <w:sz w:val="21"/>
              <w:szCs w:val="22"/>
            </w:rPr>
          </w:rPrChange>
        </w:rPr>
      </w:pPr>
      <w:del w:id="487" w:author="Laurence Luo" w:date="2019-03-25T15:07:00Z">
        <w:r w:rsidRPr="00F93CF3" w:rsidDel="004446A3">
          <w:rPr>
            <w:rFonts w:ascii="Arial" w:hAnsi="Arial" w:cs="Arial"/>
            <w:b w:val="0"/>
            <w:noProof/>
            <w:rPrChange w:id="488" w:author="Laurence Luo" w:date="2019-03-26T20:53:00Z">
              <w:rPr>
                <w:b w:val="0"/>
                <w:noProof/>
              </w:rPr>
            </w:rPrChange>
          </w:rPr>
          <w:delText>Revision History</w:delText>
        </w:r>
        <w:r w:rsidRPr="00F93CF3" w:rsidDel="004446A3">
          <w:rPr>
            <w:rFonts w:ascii="Arial" w:hAnsi="Arial" w:cs="Arial"/>
            <w:b w:val="0"/>
            <w:noProof/>
            <w:rPrChange w:id="489" w:author="Laurence Luo" w:date="2019-03-26T20:53:00Z">
              <w:rPr>
                <w:b w:val="0"/>
                <w:noProof/>
              </w:rPr>
            </w:rPrChange>
          </w:rPr>
          <w:tab/>
          <w:delText>ii</w:delText>
        </w:r>
      </w:del>
    </w:p>
    <w:p w14:paraId="53EFB9AC" w14:textId="77777777" w:rsidR="0005308F" w:rsidRPr="00F93CF3" w:rsidDel="004446A3" w:rsidRDefault="0005308F">
      <w:pPr>
        <w:pStyle w:val="TOC1"/>
        <w:rPr>
          <w:del w:id="490" w:author="Laurence Luo" w:date="2019-03-25T15:07:00Z"/>
          <w:rFonts w:ascii="Arial" w:hAnsi="Arial" w:cs="Arial"/>
          <w:b w:val="0"/>
          <w:noProof/>
          <w:kern w:val="2"/>
          <w:sz w:val="21"/>
          <w:szCs w:val="22"/>
          <w:rPrChange w:id="491" w:author="Laurence Luo" w:date="2019-03-26T20:53:00Z">
            <w:rPr>
              <w:del w:id="492" w:author="Laurence Luo" w:date="2019-03-25T15:07:00Z"/>
              <w:rFonts w:ascii="等线" w:hAnsi="等线"/>
              <w:b w:val="0"/>
              <w:noProof/>
              <w:kern w:val="2"/>
              <w:sz w:val="21"/>
              <w:szCs w:val="22"/>
            </w:rPr>
          </w:rPrChange>
        </w:rPr>
      </w:pPr>
      <w:del w:id="493" w:author="Laurence Luo" w:date="2019-03-25T15:07:00Z">
        <w:r w:rsidRPr="00F93CF3" w:rsidDel="004446A3">
          <w:rPr>
            <w:rFonts w:ascii="Arial" w:hAnsi="Arial" w:cs="Arial"/>
            <w:b w:val="0"/>
            <w:noProof/>
            <w:rPrChange w:id="494" w:author="Laurence Luo" w:date="2019-03-26T20:53:00Z">
              <w:rPr>
                <w:b w:val="0"/>
                <w:noProof/>
              </w:rPr>
            </w:rPrChange>
          </w:rPr>
          <w:delText>1.</w:delText>
        </w:r>
        <w:r w:rsidRPr="00F93CF3" w:rsidDel="004446A3">
          <w:rPr>
            <w:rFonts w:ascii="Arial" w:hAnsi="Arial" w:cs="Arial"/>
            <w:noProof/>
            <w:kern w:val="2"/>
            <w:sz w:val="21"/>
            <w:szCs w:val="22"/>
            <w:rPrChange w:id="495" w:author="Laurence Luo" w:date="2019-03-26T20:53:00Z">
              <w:rPr>
                <w:rFonts w:ascii="等线" w:hAnsi="等线"/>
                <w:noProof/>
                <w:kern w:val="2"/>
                <w:sz w:val="21"/>
                <w:szCs w:val="22"/>
              </w:rPr>
            </w:rPrChange>
          </w:rPr>
          <w:tab/>
        </w:r>
        <w:r w:rsidRPr="00F93CF3" w:rsidDel="004446A3">
          <w:rPr>
            <w:rFonts w:ascii="Arial" w:hAnsi="Arial" w:cs="Arial"/>
            <w:b w:val="0"/>
            <w:noProof/>
            <w:rPrChange w:id="496" w:author="Laurence Luo" w:date="2019-03-26T20:53:00Z">
              <w:rPr>
                <w:b w:val="0"/>
                <w:noProof/>
              </w:rPr>
            </w:rPrChange>
          </w:rPr>
          <w:delText>Introduction</w:delText>
        </w:r>
        <w:r w:rsidRPr="00F93CF3" w:rsidDel="004446A3">
          <w:rPr>
            <w:rFonts w:ascii="Arial" w:hAnsi="Arial" w:cs="Arial"/>
            <w:b w:val="0"/>
            <w:noProof/>
            <w:rPrChange w:id="497" w:author="Laurence Luo" w:date="2019-03-26T20:53:00Z">
              <w:rPr>
                <w:b w:val="0"/>
                <w:noProof/>
              </w:rPr>
            </w:rPrChange>
          </w:rPr>
          <w:tab/>
          <w:delText>1</w:delText>
        </w:r>
      </w:del>
    </w:p>
    <w:p w14:paraId="2EB2D879" w14:textId="77777777" w:rsidR="0005308F" w:rsidRPr="00F93CF3" w:rsidDel="004446A3" w:rsidRDefault="0005308F">
      <w:pPr>
        <w:pStyle w:val="TOC2"/>
        <w:tabs>
          <w:tab w:val="left" w:pos="960"/>
        </w:tabs>
        <w:rPr>
          <w:del w:id="498" w:author="Laurence Luo" w:date="2019-03-25T15:07:00Z"/>
          <w:rFonts w:ascii="Arial" w:hAnsi="Arial" w:cs="Arial"/>
          <w:noProof/>
          <w:kern w:val="2"/>
          <w:sz w:val="21"/>
          <w:szCs w:val="22"/>
          <w:lang w:eastAsia="zh-CN"/>
          <w:rPrChange w:id="499" w:author="Laurence Luo" w:date="2019-03-26T20:53:00Z">
            <w:rPr>
              <w:del w:id="500" w:author="Laurence Luo" w:date="2019-03-25T15:07:00Z"/>
              <w:rFonts w:ascii="等线" w:hAnsi="等线"/>
              <w:noProof/>
              <w:kern w:val="2"/>
              <w:sz w:val="21"/>
              <w:szCs w:val="22"/>
              <w:lang w:eastAsia="zh-CN"/>
            </w:rPr>
          </w:rPrChange>
        </w:rPr>
      </w:pPr>
      <w:del w:id="501" w:author="Laurence Luo" w:date="2019-03-25T15:07:00Z">
        <w:r w:rsidRPr="00F93CF3" w:rsidDel="004446A3">
          <w:rPr>
            <w:rFonts w:ascii="Arial" w:hAnsi="Arial" w:cs="Arial"/>
            <w:noProof/>
            <w:rPrChange w:id="502" w:author="Laurence Luo" w:date="2019-03-26T20:53:00Z">
              <w:rPr>
                <w:noProof/>
              </w:rPr>
            </w:rPrChange>
          </w:rPr>
          <w:delText>1.1</w:delText>
        </w:r>
        <w:r w:rsidRPr="00F93CF3" w:rsidDel="004446A3">
          <w:rPr>
            <w:rFonts w:ascii="Arial" w:hAnsi="Arial" w:cs="Arial"/>
            <w:noProof/>
            <w:kern w:val="2"/>
            <w:sz w:val="21"/>
            <w:szCs w:val="22"/>
            <w:lang w:eastAsia="zh-CN"/>
            <w:rPrChange w:id="503"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504" w:author="Laurence Luo" w:date="2019-03-26T20:53:00Z">
              <w:rPr>
                <w:noProof/>
              </w:rPr>
            </w:rPrChange>
          </w:rPr>
          <w:delText>Purpose</w:delText>
        </w:r>
        <w:r w:rsidRPr="00F93CF3" w:rsidDel="004446A3">
          <w:rPr>
            <w:rFonts w:ascii="Arial" w:hAnsi="Arial" w:cs="Arial"/>
            <w:noProof/>
            <w:rPrChange w:id="505" w:author="Laurence Luo" w:date="2019-03-26T20:53:00Z">
              <w:rPr>
                <w:noProof/>
              </w:rPr>
            </w:rPrChange>
          </w:rPr>
          <w:tab/>
          <w:delText>1</w:delText>
        </w:r>
      </w:del>
    </w:p>
    <w:p w14:paraId="1E275D65" w14:textId="77777777" w:rsidR="0005308F" w:rsidRPr="00F93CF3" w:rsidDel="004446A3" w:rsidRDefault="0005308F">
      <w:pPr>
        <w:pStyle w:val="TOC2"/>
        <w:tabs>
          <w:tab w:val="left" w:pos="960"/>
        </w:tabs>
        <w:rPr>
          <w:del w:id="506" w:author="Laurence Luo" w:date="2019-03-25T15:07:00Z"/>
          <w:rFonts w:ascii="Arial" w:hAnsi="Arial" w:cs="Arial"/>
          <w:noProof/>
          <w:kern w:val="2"/>
          <w:sz w:val="21"/>
          <w:szCs w:val="22"/>
          <w:lang w:eastAsia="zh-CN"/>
          <w:rPrChange w:id="507" w:author="Laurence Luo" w:date="2019-03-26T20:53:00Z">
            <w:rPr>
              <w:del w:id="508" w:author="Laurence Luo" w:date="2019-03-25T15:07:00Z"/>
              <w:rFonts w:ascii="等线" w:hAnsi="等线"/>
              <w:noProof/>
              <w:kern w:val="2"/>
              <w:sz w:val="21"/>
              <w:szCs w:val="22"/>
              <w:lang w:eastAsia="zh-CN"/>
            </w:rPr>
          </w:rPrChange>
        </w:rPr>
      </w:pPr>
      <w:del w:id="509" w:author="Laurence Luo" w:date="2019-03-25T15:07:00Z">
        <w:r w:rsidRPr="00F93CF3" w:rsidDel="004446A3">
          <w:rPr>
            <w:rFonts w:ascii="Arial" w:hAnsi="Arial" w:cs="Arial"/>
            <w:noProof/>
            <w:rPrChange w:id="510" w:author="Laurence Luo" w:date="2019-03-26T20:53:00Z">
              <w:rPr>
                <w:noProof/>
              </w:rPr>
            </w:rPrChange>
          </w:rPr>
          <w:delText>1.2</w:delText>
        </w:r>
        <w:r w:rsidRPr="00F93CF3" w:rsidDel="004446A3">
          <w:rPr>
            <w:rFonts w:ascii="Arial" w:hAnsi="Arial" w:cs="Arial"/>
            <w:noProof/>
            <w:kern w:val="2"/>
            <w:sz w:val="21"/>
            <w:szCs w:val="22"/>
            <w:lang w:eastAsia="zh-CN"/>
            <w:rPrChange w:id="511"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512" w:author="Laurence Luo" w:date="2019-03-26T20:53:00Z">
              <w:rPr>
                <w:noProof/>
              </w:rPr>
            </w:rPrChange>
          </w:rPr>
          <w:delText>Document Conventions</w:delText>
        </w:r>
        <w:r w:rsidRPr="00F93CF3" w:rsidDel="004446A3">
          <w:rPr>
            <w:rFonts w:ascii="Arial" w:hAnsi="Arial" w:cs="Arial"/>
            <w:noProof/>
            <w:rPrChange w:id="513" w:author="Laurence Luo" w:date="2019-03-26T20:53:00Z">
              <w:rPr>
                <w:noProof/>
              </w:rPr>
            </w:rPrChange>
          </w:rPr>
          <w:tab/>
          <w:delText>1</w:delText>
        </w:r>
      </w:del>
    </w:p>
    <w:p w14:paraId="6736B173" w14:textId="77777777" w:rsidR="0005308F" w:rsidRPr="00F93CF3" w:rsidDel="004446A3" w:rsidRDefault="0005308F">
      <w:pPr>
        <w:pStyle w:val="TOC2"/>
        <w:tabs>
          <w:tab w:val="left" w:pos="960"/>
        </w:tabs>
        <w:rPr>
          <w:del w:id="514" w:author="Laurence Luo" w:date="2019-03-25T15:07:00Z"/>
          <w:rFonts w:ascii="Arial" w:hAnsi="Arial" w:cs="Arial"/>
          <w:noProof/>
          <w:kern w:val="2"/>
          <w:sz w:val="21"/>
          <w:szCs w:val="22"/>
          <w:lang w:eastAsia="zh-CN"/>
          <w:rPrChange w:id="515" w:author="Laurence Luo" w:date="2019-03-26T20:53:00Z">
            <w:rPr>
              <w:del w:id="516" w:author="Laurence Luo" w:date="2019-03-25T15:07:00Z"/>
              <w:rFonts w:ascii="等线" w:hAnsi="等线"/>
              <w:noProof/>
              <w:kern w:val="2"/>
              <w:sz w:val="21"/>
              <w:szCs w:val="22"/>
              <w:lang w:eastAsia="zh-CN"/>
            </w:rPr>
          </w:rPrChange>
        </w:rPr>
      </w:pPr>
      <w:del w:id="517" w:author="Laurence Luo" w:date="2019-03-25T15:07:00Z">
        <w:r w:rsidRPr="00F93CF3" w:rsidDel="004446A3">
          <w:rPr>
            <w:rFonts w:ascii="Arial" w:hAnsi="Arial" w:cs="Arial"/>
            <w:noProof/>
            <w:rPrChange w:id="518" w:author="Laurence Luo" w:date="2019-03-26T20:53:00Z">
              <w:rPr>
                <w:noProof/>
              </w:rPr>
            </w:rPrChange>
          </w:rPr>
          <w:delText>1.3</w:delText>
        </w:r>
        <w:r w:rsidRPr="00F93CF3" w:rsidDel="004446A3">
          <w:rPr>
            <w:rFonts w:ascii="Arial" w:hAnsi="Arial" w:cs="Arial"/>
            <w:noProof/>
            <w:kern w:val="2"/>
            <w:sz w:val="21"/>
            <w:szCs w:val="22"/>
            <w:lang w:eastAsia="zh-CN"/>
            <w:rPrChange w:id="519"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520" w:author="Laurence Luo" w:date="2019-03-26T20:53:00Z">
              <w:rPr>
                <w:noProof/>
              </w:rPr>
            </w:rPrChange>
          </w:rPr>
          <w:delText>Intended Audience and Reading Suggestions</w:delText>
        </w:r>
        <w:r w:rsidRPr="00F93CF3" w:rsidDel="004446A3">
          <w:rPr>
            <w:rFonts w:ascii="Arial" w:hAnsi="Arial" w:cs="Arial"/>
            <w:noProof/>
            <w:rPrChange w:id="521" w:author="Laurence Luo" w:date="2019-03-26T20:53:00Z">
              <w:rPr>
                <w:noProof/>
              </w:rPr>
            </w:rPrChange>
          </w:rPr>
          <w:tab/>
          <w:delText>1</w:delText>
        </w:r>
      </w:del>
    </w:p>
    <w:p w14:paraId="384266BD" w14:textId="77777777" w:rsidR="0005308F" w:rsidRPr="00F93CF3" w:rsidDel="004446A3" w:rsidRDefault="0005308F">
      <w:pPr>
        <w:pStyle w:val="TOC2"/>
        <w:tabs>
          <w:tab w:val="left" w:pos="960"/>
        </w:tabs>
        <w:rPr>
          <w:del w:id="522" w:author="Laurence Luo" w:date="2019-03-25T15:07:00Z"/>
          <w:rFonts w:ascii="Arial" w:hAnsi="Arial" w:cs="Arial"/>
          <w:noProof/>
          <w:kern w:val="2"/>
          <w:sz w:val="21"/>
          <w:szCs w:val="22"/>
          <w:lang w:eastAsia="zh-CN"/>
          <w:rPrChange w:id="523" w:author="Laurence Luo" w:date="2019-03-26T20:53:00Z">
            <w:rPr>
              <w:del w:id="524" w:author="Laurence Luo" w:date="2019-03-25T15:07:00Z"/>
              <w:rFonts w:ascii="等线" w:hAnsi="等线"/>
              <w:noProof/>
              <w:kern w:val="2"/>
              <w:sz w:val="21"/>
              <w:szCs w:val="22"/>
              <w:lang w:eastAsia="zh-CN"/>
            </w:rPr>
          </w:rPrChange>
        </w:rPr>
      </w:pPr>
      <w:del w:id="525" w:author="Laurence Luo" w:date="2019-03-25T15:07:00Z">
        <w:r w:rsidRPr="00F93CF3" w:rsidDel="004446A3">
          <w:rPr>
            <w:rFonts w:ascii="Arial" w:hAnsi="Arial" w:cs="Arial"/>
            <w:noProof/>
            <w:rPrChange w:id="526" w:author="Laurence Luo" w:date="2019-03-26T20:53:00Z">
              <w:rPr>
                <w:noProof/>
              </w:rPr>
            </w:rPrChange>
          </w:rPr>
          <w:delText>1.4</w:delText>
        </w:r>
        <w:r w:rsidRPr="00F93CF3" w:rsidDel="004446A3">
          <w:rPr>
            <w:rFonts w:ascii="Arial" w:hAnsi="Arial" w:cs="Arial"/>
            <w:noProof/>
            <w:kern w:val="2"/>
            <w:sz w:val="21"/>
            <w:szCs w:val="22"/>
            <w:lang w:eastAsia="zh-CN"/>
            <w:rPrChange w:id="527"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528" w:author="Laurence Luo" w:date="2019-03-26T20:53:00Z">
              <w:rPr>
                <w:noProof/>
              </w:rPr>
            </w:rPrChange>
          </w:rPr>
          <w:delText>Project Scope</w:delText>
        </w:r>
        <w:r w:rsidRPr="00F93CF3" w:rsidDel="004446A3">
          <w:rPr>
            <w:rFonts w:ascii="Arial" w:hAnsi="Arial" w:cs="Arial"/>
            <w:noProof/>
            <w:rPrChange w:id="529" w:author="Laurence Luo" w:date="2019-03-26T20:53:00Z">
              <w:rPr>
                <w:noProof/>
              </w:rPr>
            </w:rPrChange>
          </w:rPr>
          <w:tab/>
          <w:delText>1</w:delText>
        </w:r>
      </w:del>
    </w:p>
    <w:p w14:paraId="666C31F5" w14:textId="77777777" w:rsidR="0005308F" w:rsidRPr="00F93CF3" w:rsidDel="004446A3" w:rsidRDefault="0005308F">
      <w:pPr>
        <w:pStyle w:val="TOC2"/>
        <w:tabs>
          <w:tab w:val="left" w:pos="960"/>
        </w:tabs>
        <w:rPr>
          <w:del w:id="530" w:author="Laurence Luo" w:date="2019-03-25T15:07:00Z"/>
          <w:rFonts w:ascii="Arial" w:hAnsi="Arial" w:cs="Arial"/>
          <w:noProof/>
          <w:kern w:val="2"/>
          <w:sz w:val="21"/>
          <w:szCs w:val="22"/>
          <w:lang w:eastAsia="zh-CN"/>
          <w:rPrChange w:id="531" w:author="Laurence Luo" w:date="2019-03-26T20:53:00Z">
            <w:rPr>
              <w:del w:id="532" w:author="Laurence Luo" w:date="2019-03-25T15:07:00Z"/>
              <w:rFonts w:ascii="等线" w:hAnsi="等线"/>
              <w:noProof/>
              <w:kern w:val="2"/>
              <w:sz w:val="21"/>
              <w:szCs w:val="22"/>
              <w:lang w:eastAsia="zh-CN"/>
            </w:rPr>
          </w:rPrChange>
        </w:rPr>
      </w:pPr>
      <w:del w:id="533" w:author="Laurence Luo" w:date="2019-03-25T15:07:00Z">
        <w:r w:rsidRPr="00F93CF3" w:rsidDel="004446A3">
          <w:rPr>
            <w:rFonts w:ascii="Arial" w:hAnsi="Arial" w:cs="Arial"/>
            <w:noProof/>
            <w:rPrChange w:id="534" w:author="Laurence Luo" w:date="2019-03-26T20:53:00Z">
              <w:rPr>
                <w:noProof/>
              </w:rPr>
            </w:rPrChange>
          </w:rPr>
          <w:delText>1.5</w:delText>
        </w:r>
        <w:r w:rsidRPr="00F93CF3" w:rsidDel="004446A3">
          <w:rPr>
            <w:rFonts w:ascii="Arial" w:hAnsi="Arial" w:cs="Arial"/>
            <w:noProof/>
            <w:kern w:val="2"/>
            <w:sz w:val="21"/>
            <w:szCs w:val="22"/>
            <w:lang w:eastAsia="zh-CN"/>
            <w:rPrChange w:id="535"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536" w:author="Laurence Luo" w:date="2019-03-26T20:53:00Z">
              <w:rPr>
                <w:noProof/>
              </w:rPr>
            </w:rPrChange>
          </w:rPr>
          <w:delText>References</w:delText>
        </w:r>
        <w:r w:rsidRPr="00F93CF3" w:rsidDel="004446A3">
          <w:rPr>
            <w:rFonts w:ascii="Arial" w:hAnsi="Arial" w:cs="Arial"/>
            <w:noProof/>
            <w:rPrChange w:id="537" w:author="Laurence Luo" w:date="2019-03-26T20:53:00Z">
              <w:rPr>
                <w:noProof/>
              </w:rPr>
            </w:rPrChange>
          </w:rPr>
          <w:tab/>
          <w:delText>1</w:delText>
        </w:r>
      </w:del>
    </w:p>
    <w:p w14:paraId="5FC560EA" w14:textId="77777777" w:rsidR="0005308F" w:rsidRPr="00F93CF3" w:rsidDel="004446A3" w:rsidRDefault="0005308F">
      <w:pPr>
        <w:pStyle w:val="TOC1"/>
        <w:rPr>
          <w:del w:id="538" w:author="Laurence Luo" w:date="2019-03-25T15:07:00Z"/>
          <w:rFonts w:ascii="Arial" w:hAnsi="Arial" w:cs="Arial"/>
          <w:b w:val="0"/>
          <w:noProof/>
          <w:kern w:val="2"/>
          <w:sz w:val="21"/>
          <w:szCs w:val="22"/>
          <w:rPrChange w:id="539" w:author="Laurence Luo" w:date="2019-03-26T20:53:00Z">
            <w:rPr>
              <w:del w:id="540" w:author="Laurence Luo" w:date="2019-03-25T15:07:00Z"/>
              <w:rFonts w:ascii="等线" w:hAnsi="等线"/>
              <w:b w:val="0"/>
              <w:noProof/>
              <w:kern w:val="2"/>
              <w:sz w:val="21"/>
              <w:szCs w:val="22"/>
            </w:rPr>
          </w:rPrChange>
        </w:rPr>
      </w:pPr>
      <w:del w:id="541" w:author="Laurence Luo" w:date="2019-03-25T15:07:00Z">
        <w:r w:rsidRPr="00F93CF3" w:rsidDel="004446A3">
          <w:rPr>
            <w:rFonts w:ascii="Arial" w:hAnsi="Arial" w:cs="Arial"/>
            <w:b w:val="0"/>
            <w:noProof/>
            <w:rPrChange w:id="542" w:author="Laurence Luo" w:date="2019-03-26T20:53:00Z">
              <w:rPr>
                <w:b w:val="0"/>
                <w:noProof/>
              </w:rPr>
            </w:rPrChange>
          </w:rPr>
          <w:delText>2.</w:delText>
        </w:r>
        <w:r w:rsidRPr="00F93CF3" w:rsidDel="004446A3">
          <w:rPr>
            <w:rFonts w:ascii="Arial" w:hAnsi="Arial" w:cs="Arial"/>
            <w:noProof/>
            <w:kern w:val="2"/>
            <w:sz w:val="21"/>
            <w:szCs w:val="22"/>
            <w:rPrChange w:id="543" w:author="Laurence Luo" w:date="2019-03-26T20:53:00Z">
              <w:rPr>
                <w:rFonts w:ascii="等线" w:hAnsi="等线"/>
                <w:noProof/>
                <w:kern w:val="2"/>
                <w:sz w:val="21"/>
                <w:szCs w:val="22"/>
              </w:rPr>
            </w:rPrChange>
          </w:rPr>
          <w:tab/>
        </w:r>
        <w:r w:rsidRPr="00F93CF3" w:rsidDel="004446A3">
          <w:rPr>
            <w:rFonts w:ascii="Arial" w:hAnsi="Arial" w:cs="Arial"/>
            <w:b w:val="0"/>
            <w:noProof/>
            <w:rPrChange w:id="544" w:author="Laurence Luo" w:date="2019-03-26T20:53:00Z">
              <w:rPr>
                <w:b w:val="0"/>
                <w:noProof/>
              </w:rPr>
            </w:rPrChange>
          </w:rPr>
          <w:delText>Overall Description</w:delText>
        </w:r>
        <w:r w:rsidRPr="00F93CF3" w:rsidDel="004446A3">
          <w:rPr>
            <w:rFonts w:ascii="Arial" w:hAnsi="Arial" w:cs="Arial"/>
            <w:b w:val="0"/>
            <w:noProof/>
            <w:rPrChange w:id="545" w:author="Laurence Luo" w:date="2019-03-26T20:53:00Z">
              <w:rPr>
                <w:b w:val="0"/>
                <w:noProof/>
              </w:rPr>
            </w:rPrChange>
          </w:rPr>
          <w:tab/>
          <w:delText>2</w:delText>
        </w:r>
      </w:del>
    </w:p>
    <w:p w14:paraId="3223D3D7" w14:textId="77777777" w:rsidR="0005308F" w:rsidRPr="00F93CF3" w:rsidDel="004446A3" w:rsidRDefault="0005308F">
      <w:pPr>
        <w:pStyle w:val="TOC2"/>
        <w:tabs>
          <w:tab w:val="left" w:pos="960"/>
        </w:tabs>
        <w:rPr>
          <w:del w:id="546" w:author="Laurence Luo" w:date="2019-03-25T15:07:00Z"/>
          <w:rFonts w:ascii="Arial" w:hAnsi="Arial" w:cs="Arial"/>
          <w:noProof/>
          <w:kern w:val="2"/>
          <w:sz w:val="21"/>
          <w:szCs w:val="22"/>
          <w:lang w:eastAsia="zh-CN"/>
          <w:rPrChange w:id="547" w:author="Laurence Luo" w:date="2019-03-26T20:53:00Z">
            <w:rPr>
              <w:del w:id="548" w:author="Laurence Luo" w:date="2019-03-25T15:07:00Z"/>
              <w:rFonts w:ascii="等线" w:hAnsi="等线"/>
              <w:noProof/>
              <w:kern w:val="2"/>
              <w:sz w:val="21"/>
              <w:szCs w:val="22"/>
              <w:lang w:eastAsia="zh-CN"/>
            </w:rPr>
          </w:rPrChange>
        </w:rPr>
      </w:pPr>
      <w:del w:id="549" w:author="Laurence Luo" w:date="2019-03-25T15:07:00Z">
        <w:r w:rsidRPr="00F93CF3" w:rsidDel="004446A3">
          <w:rPr>
            <w:rFonts w:ascii="Arial" w:hAnsi="Arial" w:cs="Arial"/>
            <w:noProof/>
            <w:rPrChange w:id="550" w:author="Laurence Luo" w:date="2019-03-26T20:53:00Z">
              <w:rPr>
                <w:noProof/>
              </w:rPr>
            </w:rPrChange>
          </w:rPr>
          <w:delText>2.1</w:delText>
        </w:r>
        <w:r w:rsidRPr="00F93CF3" w:rsidDel="004446A3">
          <w:rPr>
            <w:rFonts w:ascii="Arial" w:hAnsi="Arial" w:cs="Arial"/>
            <w:noProof/>
            <w:kern w:val="2"/>
            <w:sz w:val="21"/>
            <w:szCs w:val="22"/>
            <w:lang w:eastAsia="zh-CN"/>
            <w:rPrChange w:id="551"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552" w:author="Laurence Luo" w:date="2019-03-26T20:53:00Z">
              <w:rPr>
                <w:noProof/>
              </w:rPr>
            </w:rPrChange>
          </w:rPr>
          <w:delText>Product Perspective</w:delText>
        </w:r>
        <w:r w:rsidRPr="00F93CF3" w:rsidDel="004446A3">
          <w:rPr>
            <w:rFonts w:ascii="Arial" w:hAnsi="Arial" w:cs="Arial"/>
            <w:noProof/>
            <w:rPrChange w:id="553" w:author="Laurence Luo" w:date="2019-03-26T20:53:00Z">
              <w:rPr>
                <w:noProof/>
              </w:rPr>
            </w:rPrChange>
          </w:rPr>
          <w:tab/>
          <w:delText>2</w:delText>
        </w:r>
      </w:del>
    </w:p>
    <w:p w14:paraId="2382A8FD" w14:textId="77777777" w:rsidR="0005308F" w:rsidRPr="00F93CF3" w:rsidDel="004446A3" w:rsidRDefault="0005308F">
      <w:pPr>
        <w:pStyle w:val="TOC2"/>
        <w:tabs>
          <w:tab w:val="left" w:pos="960"/>
        </w:tabs>
        <w:rPr>
          <w:del w:id="554" w:author="Laurence Luo" w:date="2019-03-25T15:07:00Z"/>
          <w:rFonts w:ascii="Arial" w:hAnsi="Arial" w:cs="Arial"/>
          <w:noProof/>
          <w:kern w:val="2"/>
          <w:sz w:val="21"/>
          <w:szCs w:val="22"/>
          <w:lang w:eastAsia="zh-CN"/>
          <w:rPrChange w:id="555" w:author="Laurence Luo" w:date="2019-03-26T20:53:00Z">
            <w:rPr>
              <w:del w:id="556" w:author="Laurence Luo" w:date="2019-03-25T15:07:00Z"/>
              <w:rFonts w:ascii="等线" w:hAnsi="等线"/>
              <w:noProof/>
              <w:kern w:val="2"/>
              <w:sz w:val="21"/>
              <w:szCs w:val="22"/>
              <w:lang w:eastAsia="zh-CN"/>
            </w:rPr>
          </w:rPrChange>
        </w:rPr>
      </w:pPr>
      <w:del w:id="557" w:author="Laurence Luo" w:date="2019-03-25T15:07:00Z">
        <w:r w:rsidRPr="00F93CF3" w:rsidDel="004446A3">
          <w:rPr>
            <w:rFonts w:ascii="Arial" w:hAnsi="Arial" w:cs="Arial"/>
            <w:noProof/>
            <w:rPrChange w:id="558" w:author="Laurence Luo" w:date="2019-03-26T20:53:00Z">
              <w:rPr>
                <w:noProof/>
              </w:rPr>
            </w:rPrChange>
          </w:rPr>
          <w:delText>2.2</w:delText>
        </w:r>
        <w:r w:rsidRPr="00F93CF3" w:rsidDel="004446A3">
          <w:rPr>
            <w:rFonts w:ascii="Arial" w:hAnsi="Arial" w:cs="Arial"/>
            <w:noProof/>
            <w:kern w:val="2"/>
            <w:sz w:val="21"/>
            <w:szCs w:val="22"/>
            <w:lang w:eastAsia="zh-CN"/>
            <w:rPrChange w:id="559"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560" w:author="Laurence Luo" w:date="2019-03-26T20:53:00Z">
              <w:rPr>
                <w:noProof/>
              </w:rPr>
            </w:rPrChange>
          </w:rPr>
          <w:delText>Product Features</w:delText>
        </w:r>
        <w:r w:rsidRPr="00F93CF3" w:rsidDel="004446A3">
          <w:rPr>
            <w:rFonts w:ascii="Arial" w:hAnsi="Arial" w:cs="Arial"/>
            <w:noProof/>
            <w:rPrChange w:id="561" w:author="Laurence Luo" w:date="2019-03-26T20:53:00Z">
              <w:rPr>
                <w:noProof/>
              </w:rPr>
            </w:rPrChange>
          </w:rPr>
          <w:tab/>
          <w:delText>2</w:delText>
        </w:r>
      </w:del>
    </w:p>
    <w:p w14:paraId="6699A921" w14:textId="77777777" w:rsidR="0005308F" w:rsidRPr="00F93CF3" w:rsidDel="004446A3" w:rsidRDefault="0005308F">
      <w:pPr>
        <w:pStyle w:val="TOC2"/>
        <w:tabs>
          <w:tab w:val="left" w:pos="960"/>
        </w:tabs>
        <w:rPr>
          <w:del w:id="562" w:author="Laurence Luo" w:date="2019-03-25T15:07:00Z"/>
          <w:rFonts w:ascii="Arial" w:hAnsi="Arial" w:cs="Arial"/>
          <w:noProof/>
          <w:kern w:val="2"/>
          <w:sz w:val="21"/>
          <w:szCs w:val="22"/>
          <w:lang w:eastAsia="zh-CN"/>
          <w:rPrChange w:id="563" w:author="Laurence Luo" w:date="2019-03-26T20:53:00Z">
            <w:rPr>
              <w:del w:id="564" w:author="Laurence Luo" w:date="2019-03-25T15:07:00Z"/>
              <w:rFonts w:ascii="等线" w:hAnsi="等线"/>
              <w:noProof/>
              <w:kern w:val="2"/>
              <w:sz w:val="21"/>
              <w:szCs w:val="22"/>
              <w:lang w:eastAsia="zh-CN"/>
            </w:rPr>
          </w:rPrChange>
        </w:rPr>
      </w:pPr>
      <w:del w:id="565" w:author="Laurence Luo" w:date="2019-03-25T15:07:00Z">
        <w:r w:rsidRPr="00F93CF3" w:rsidDel="004446A3">
          <w:rPr>
            <w:rFonts w:ascii="Arial" w:hAnsi="Arial" w:cs="Arial"/>
            <w:noProof/>
            <w:rPrChange w:id="566" w:author="Laurence Luo" w:date="2019-03-26T20:53:00Z">
              <w:rPr>
                <w:noProof/>
              </w:rPr>
            </w:rPrChange>
          </w:rPr>
          <w:delText>2.3</w:delText>
        </w:r>
        <w:r w:rsidRPr="00F93CF3" w:rsidDel="004446A3">
          <w:rPr>
            <w:rFonts w:ascii="Arial" w:hAnsi="Arial" w:cs="Arial"/>
            <w:noProof/>
            <w:kern w:val="2"/>
            <w:sz w:val="21"/>
            <w:szCs w:val="22"/>
            <w:lang w:eastAsia="zh-CN"/>
            <w:rPrChange w:id="567"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568" w:author="Laurence Luo" w:date="2019-03-26T20:53:00Z">
              <w:rPr>
                <w:noProof/>
              </w:rPr>
            </w:rPrChange>
          </w:rPr>
          <w:delText>User Classes and Characteristics</w:delText>
        </w:r>
        <w:r w:rsidRPr="00F93CF3" w:rsidDel="004446A3">
          <w:rPr>
            <w:rFonts w:ascii="Arial" w:hAnsi="Arial" w:cs="Arial"/>
            <w:noProof/>
            <w:rPrChange w:id="569" w:author="Laurence Luo" w:date="2019-03-26T20:53:00Z">
              <w:rPr>
                <w:noProof/>
              </w:rPr>
            </w:rPrChange>
          </w:rPr>
          <w:tab/>
          <w:delText>2</w:delText>
        </w:r>
      </w:del>
    </w:p>
    <w:p w14:paraId="2FFA522C" w14:textId="77777777" w:rsidR="0005308F" w:rsidRPr="00F93CF3" w:rsidDel="004446A3" w:rsidRDefault="0005308F">
      <w:pPr>
        <w:pStyle w:val="TOC2"/>
        <w:tabs>
          <w:tab w:val="left" w:pos="960"/>
        </w:tabs>
        <w:rPr>
          <w:del w:id="570" w:author="Laurence Luo" w:date="2019-03-25T15:07:00Z"/>
          <w:rFonts w:ascii="Arial" w:hAnsi="Arial" w:cs="Arial"/>
          <w:noProof/>
          <w:kern w:val="2"/>
          <w:sz w:val="21"/>
          <w:szCs w:val="22"/>
          <w:lang w:eastAsia="zh-CN"/>
          <w:rPrChange w:id="571" w:author="Laurence Luo" w:date="2019-03-26T20:53:00Z">
            <w:rPr>
              <w:del w:id="572" w:author="Laurence Luo" w:date="2019-03-25T15:07:00Z"/>
              <w:rFonts w:ascii="等线" w:hAnsi="等线"/>
              <w:noProof/>
              <w:kern w:val="2"/>
              <w:sz w:val="21"/>
              <w:szCs w:val="22"/>
              <w:lang w:eastAsia="zh-CN"/>
            </w:rPr>
          </w:rPrChange>
        </w:rPr>
      </w:pPr>
      <w:del w:id="573" w:author="Laurence Luo" w:date="2019-03-25T15:07:00Z">
        <w:r w:rsidRPr="00F93CF3" w:rsidDel="004446A3">
          <w:rPr>
            <w:rFonts w:ascii="Arial" w:hAnsi="Arial" w:cs="Arial"/>
            <w:noProof/>
            <w:rPrChange w:id="574" w:author="Laurence Luo" w:date="2019-03-26T20:53:00Z">
              <w:rPr>
                <w:noProof/>
              </w:rPr>
            </w:rPrChange>
          </w:rPr>
          <w:delText>2.4</w:delText>
        </w:r>
        <w:r w:rsidRPr="00F93CF3" w:rsidDel="004446A3">
          <w:rPr>
            <w:rFonts w:ascii="Arial" w:hAnsi="Arial" w:cs="Arial"/>
            <w:noProof/>
            <w:kern w:val="2"/>
            <w:sz w:val="21"/>
            <w:szCs w:val="22"/>
            <w:lang w:eastAsia="zh-CN"/>
            <w:rPrChange w:id="575"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576" w:author="Laurence Luo" w:date="2019-03-26T20:53:00Z">
              <w:rPr>
                <w:noProof/>
              </w:rPr>
            </w:rPrChange>
          </w:rPr>
          <w:delText>Operating Environment</w:delText>
        </w:r>
        <w:r w:rsidRPr="00F93CF3" w:rsidDel="004446A3">
          <w:rPr>
            <w:rFonts w:ascii="Arial" w:hAnsi="Arial" w:cs="Arial"/>
            <w:noProof/>
            <w:rPrChange w:id="577" w:author="Laurence Luo" w:date="2019-03-26T20:53:00Z">
              <w:rPr>
                <w:noProof/>
              </w:rPr>
            </w:rPrChange>
          </w:rPr>
          <w:tab/>
          <w:delText>2</w:delText>
        </w:r>
      </w:del>
    </w:p>
    <w:p w14:paraId="312F2D24" w14:textId="77777777" w:rsidR="0005308F" w:rsidRPr="00F93CF3" w:rsidDel="004446A3" w:rsidRDefault="0005308F">
      <w:pPr>
        <w:pStyle w:val="TOC2"/>
        <w:tabs>
          <w:tab w:val="left" w:pos="960"/>
        </w:tabs>
        <w:rPr>
          <w:del w:id="578" w:author="Laurence Luo" w:date="2019-03-25T15:07:00Z"/>
          <w:rFonts w:ascii="Arial" w:hAnsi="Arial" w:cs="Arial"/>
          <w:noProof/>
          <w:kern w:val="2"/>
          <w:sz w:val="21"/>
          <w:szCs w:val="22"/>
          <w:lang w:eastAsia="zh-CN"/>
          <w:rPrChange w:id="579" w:author="Laurence Luo" w:date="2019-03-26T20:53:00Z">
            <w:rPr>
              <w:del w:id="580" w:author="Laurence Luo" w:date="2019-03-25T15:07:00Z"/>
              <w:rFonts w:ascii="等线" w:hAnsi="等线"/>
              <w:noProof/>
              <w:kern w:val="2"/>
              <w:sz w:val="21"/>
              <w:szCs w:val="22"/>
              <w:lang w:eastAsia="zh-CN"/>
            </w:rPr>
          </w:rPrChange>
        </w:rPr>
      </w:pPr>
      <w:del w:id="581" w:author="Laurence Luo" w:date="2019-03-25T15:07:00Z">
        <w:r w:rsidRPr="00F93CF3" w:rsidDel="004446A3">
          <w:rPr>
            <w:rFonts w:ascii="Arial" w:hAnsi="Arial" w:cs="Arial"/>
            <w:noProof/>
            <w:rPrChange w:id="582" w:author="Laurence Luo" w:date="2019-03-26T20:53:00Z">
              <w:rPr>
                <w:noProof/>
              </w:rPr>
            </w:rPrChange>
          </w:rPr>
          <w:delText>2.5</w:delText>
        </w:r>
        <w:r w:rsidRPr="00F93CF3" w:rsidDel="004446A3">
          <w:rPr>
            <w:rFonts w:ascii="Arial" w:hAnsi="Arial" w:cs="Arial"/>
            <w:noProof/>
            <w:kern w:val="2"/>
            <w:sz w:val="21"/>
            <w:szCs w:val="22"/>
            <w:lang w:eastAsia="zh-CN"/>
            <w:rPrChange w:id="583"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584" w:author="Laurence Luo" w:date="2019-03-26T20:53:00Z">
              <w:rPr>
                <w:noProof/>
              </w:rPr>
            </w:rPrChange>
          </w:rPr>
          <w:delText>Design and Implementation Constraints</w:delText>
        </w:r>
        <w:r w:rsidRPr="00F93CF3" w:rsidDel="004446A3">
          <w:rPr>
            <w:rFonts w:ascii="Arial" w:hAnsi="Arial" w:cs="Arial"/>
            <w:noProof/>
            <w:rPrChange w:id="585" w:author="Laurence Luo" w:date="2019-03-26T20:53:00Z">
              <w:rPr>
                <w:noProof/>
              </w:rPr>
            </w:rPrChange>
          </w:rPr>
          <w:tab/>
          <w:delText>2</w:delText>
        </w:r>
      </w:del>
    </w:p>
    <w:p w14:paraId="79E378AB" w14:textId="77777777" w:rsidR="0005308F" w:rsidRPr="00F93CF3" w:rsidDel="004446A3" w:rsidRDefault="0005308F">
      <w:pPr>
        <w:pStyle w:val="TOC2"/>
        <w:tabs>
          <w:tab w:val="left" w:pos="960"/>
        </w:tabs>
        <w:rPr>
          <w:del w:id="586" w:author="Laurence Luo" w:date="2019-03-25T15:07:00Z"/>
          <w:rFonts w:ascii="Arial" w:hAnsi="Arial" w:cs="Arial"/>
          <w:noProof/>
          <w:kern w:val="2"/>
          <w:sz w:val="21"/>
          <w:szCs w:val="22"/>
          <w:lang w:eastAsia="zh-CN"/>
          <w:rPrChange w:id="587" w:author="Laurence Luo" w:date="2019-03-26T20:53:00Z">
            <w:rPr>
              <w:del w:id="588" w:author="Laurence Luo" w:date="2019-03-25T15:07:00Z"/>
              <w:rFonts w:ascii="等线" w:hAnsi="等线"/>
              <w:noProof/>
              <w:kern w:val="2"/>
              <w:sz w:val="21"/>
              <w:szCs w:val="22"/>
              <w:lang w:eastAsia="zh-CN"/>
            </w:rPr>
          </w:rPrChange>
        </w:rPr>
      </w:pPr>
      <w:del w:id="589" w:author="Laurence Luo" w:date="2019-03-25T15:07:00Z">
        <w:r w:rsidRPr="00F93CF3" w:rsidDel="004446A3">
          <w:rPr>
            <w:rFonts w:ascii="Arial" w:hAnsi="Arial" w:cs="Arial"/>
            <w:noProof/>
            <w:rPrChange w:id="590" w:author="Laurence Luo" w:date="2019-03-26T20:53:00Z">
              <w:rPr>
                <w:noProof/>
              </w:rPr>
            </w:rPrChange>
          </w:rPr>
          <w:delText>2.6</w:delText>
        </w:r>
        <w:r w:rsidRPr="00F93CF3" w:rsidDel="004446A3">
          <w:rPr>
            <w:rFonts w:ascii="Arial" w:hAnsi="Arial" w:cs="Arial"/>
            <w:noProof/>
            <w:kern w:val="2"/>
            <w:sz w:val="21"/>
            <w:szCs w:val="22"/>
            <w:lang w:eastAsia="zh-CN"/>
            <w:rPrChange w:id="591"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592" w:author="Laurence Luo" w:date="2019-03-26T20:53:00Z">
              <w:rPr>
                <w:noProof/>
              </w:rPr>
            </w:rPrChange>
          </w:rPr>
          <w:delText>User Documentation</w:delText>
        </w:r>
        <w:r w:rsidRPr="00F93CF3" w:rsidDel="004446A3">
          <w:rPr>
            <w:rFonts w:ascii="Arial" w:hAnsi="Arial" w:cs="Arial"/>
            <w:noProof/>
            <w:rPrChange w:id="593" w:author="Laurence Luo" w:date="2019-03-26T20:53:00Z">
              <w:rPr>
                <w:noProof/>
              </w:rPr>
            </w:rPrChange>
          </w:rPr>
          <w:tab/>
          <w:delText>3</w:delText>
        </w:r>
      </w:del>
    </w:p>
    <w:p w14:paraId="269939F9" w14:textId="77777777" w:rsidR="0005308F" w:rsidRPr="00F93CF3" w:rsidDel="004446A3" w:rsidRDefault="0005308F">
      <w:pPr>
        <w:pStyle w:val="TOC2"/>
        <w:tabs>
          <w:tab w:val="left" w:pos="960"/>
        </w:tabs>
        <w:rPr>
          <w:del w:id="594" w:author="Laurence Luo" w:date="2019-03-25T15:07:00Z"/>
          <w:rFonts w:ascii="Arial" w:hAnsi="Arial" w:cs="Arial"/>
          <w:noProof/>
          <w:kern w:val="2"/>
          <w:sz w:val="21"/>
          <w:szCs w:val="22"/>
          <w:lang w:eastAsia="zh-CN"/>
          <w:rPrChange w:id="595" w:author="Laurence Luo" w:date="2019-03-26T20:53:00Z">
            <w:rPr>
              <w:del w:id="596" w:author="Laurence Luo" w:date="2019-03-25T15:07:00Z"/>
              <w:rFonts w:ascii="等线" w:hAnsi="等线"/>
              <w:noProof/>
              <w:kern w:val="2"/>
              <w:sz w:val="21"/>
              <w:szCs w:val="22"/>
              <w:lang w:eastAsia="zh-CN"/>
            </w:rPr>
          </w:rPrChange>
        </w:rPr>
      </w:pPr>
      <w:del w:id="597" w:author="Laurence Luo" w:date="2019-03-25T15:07:00Z">
        <w:r w:rsidRPr="00F93CF3" w:rsidDel="004446A3">
          <w:rPr>
            <w:rFonts w:ascii="Arial" w:hAnsi="Arial" w:cs="Arial"/>
            <w:noProof/>
            <w:rPrChange w:id="598" w:author="Laurence Luo" w:date="2019-03-26T20:53:00Z">
              <w:rPr>
                <w:noProof/>
              </w:rPr>
            </w:rPrChange>
          </w:rPr>
          <w:delText>2.7</w:delText>
        </w:r>
        <w:r w:rsidRPr="00F93CF3" w:rsidDel="004446A3">
          <w:rPr>
            <w:rFonts w:ascii="Arial" w:hAnsi="Arial" w:cs="Arial"/>
            <w:noProof/>
            <w:kern w:val="2"/>
            <w:sz w:val="21"/>
            <w:szCs w:val="22"/>
            <w:lang w:eastAsia="zh-CN"/>
            <w:rPrChange w:id="599"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600" w:author="Laurence Luo" w:date="2019-03-26T20:53:00Z">
              <w:rPr>
                <w:noProof/>
              </w:rPr>
            </w:rPrChange>
          </w:rPr>
          <w:delText>Assumptions and Dependencies</w:delText>
        </w:r>
        <w:r w:rsidRPr="00F93CF3" w:rsidDel="004446A3">
          <w:rPr>
            <w:rFonts w:ascii="Arial" w:hAnsi="Arial" w:cs="Arial"/>
            <w:noProof/>
            <w:rPrChange w:id="601" w:author="Laurence Luo" w:date="2019-03-26T20:53:00Z">
              <w:rPr>
                <w:noProof/>
              </w:rPr>
            </w:rPrChange>
          </w:rPr>
          <w:tab/>
          <w:delText>3</w:delText>
        </w:r>
      </w:del>
    </w:p>
    <w:p w14:paraId="5F51D70D" w14:textId="77777777" w:rsidR="0005308F" w:rsidRPr="00F93CF3" w:rsidDel="004446A3" w:rsidRDefault="0005308F">
      <w:pPr>
        <w:pStyle w:val="TOC1"/>
        <w:rPr>
          <w:del w:id="602" w:author="Laurence Luo" w:date="2019-03-25T15:07:00Z"/>
          <w:rFonts w:ascii="Arial" w:hAnsi="Arial" w:cs="Arial"/>
          <w:b w:val="0"/>
          <w:noProof/>
          <w:kern w:val="2"/>
          <w:sz w:val="21"/>
          <w:szCs w:val="22"/>
          <w:rPrChange w:id="603" w:author="Laurence Luo" w:date="2019-03-26T20:53:00Z">
            <w:rPr>
              <w:del w:id="604" w:author="Laurence Luo" w:date="2019-03-25T15:07:00Z"/>
              <w:rFonts w:ascii="等线" w:hAnsi="等线"/>
              <w:b w:val="0"/>
              <w:noProof/>
              <w:kern w:val="2"/>
              <w:sz w:val="21"/>
              <w:szCs w:val="22"/>
            </w:rPr>
          </w:rPrChange>
        </w:rPr>
      </w:pPr>
      <w:del w:id="605" w:author="Laurence Luo" w:date="2019-03-25T15:07:00Z">
        <w:r w:rsidRPr="00F93CF3" w:rsidDel="004446A3">
          <w:rPr>
            <w:rFonts w:ascii="Arial" w:hAnsi="Arial" w:cs="Arial"/>
            <w:b w:val="0"/>
            <w:noProof/>
            <w:rPrChange w:id="606" w:author="Laurence Luo" w:date="2019-03-26T20:53:00Z">
              <w:rPr>
                <w:b w:val="0"/>
                <w:noProof/>
              </w:rPr>
            </w:rPrChange>
          </w:rPr>
          <w:delText>3.</w:delText>
        </w:r>
        <w:r w:rsidRPr="00F93CF3" w:rsidDel="004446A3">
          <w:rPr>
            <w:rFonts w:ascii="Arial" w:hAnsi="Arial" w:cs="Arial"/>
            <w:noProof/>
            <w:kern w:val="2"/>
            <w:sz w:val="21"/>
            <w:szCs w:val="22"/>
            <w:rPrChange w:id="607" w:author="Laurence Luo" w:date="2019-03-26T20:53:00Z">
              <w:rPr>
                <w:rFonts w:ascii="等线" w:hAnsi="等线"/>
                <w:noProof/>
                <w:kern w:val="2"/>
                <w:sz w:val="21"/>
                <w:szCs w:val="22"/>
              </w:rPr>
            </w:rPrChange>
          </w:rPr>
          <w:tab/>
        </w:r>
        <w:r w:rsidRPr="00F93CF3" w:rsidDel="004446A3">
          <w:rPr>
            <w:rFonts w:ascii="Arial" w:hAnsi="Arial" w:cs="Arial"/>
            <w:b w:val="0"/>
            <w:noProof/>
            <w:rPrChange w:id="608" w:author="Laurence Luo" w:date="2019-03-26T20:53:00Z">
              <w:rPr>
                <w:b w:val="0"/>
                <w:noProof/>
              </w:rPr>
            </w:rPrChange>
          </w:rPr>
          <w:delText>System Features</w:delText>
        </w:r>
        <w:r w:rsidRPr="00F93CF3" w:rsidDel="004446A3">
          <w:rPr>
            <w:rFonts w:ascii="Arial" w:hAnsi="Arial" w:cs="Arial"/>
            <w:b w:val="0"/>
            <w:noProof/>
            <w:rPrChange w:id="609" w:author="Laurence Luo" w:date="2019-03-26T20:53:00Z">
              <w:rPr>
                <w:b w:val="0"/>
                <w:noProof/>
              </w:rPr>
            </w:rPrChange>
          </w:rPr>
          <w:tab/>
          <w:delText>3</w:delText>
        </w:r>
      </w:del>
    </w:p>
    <w:p w14:paraId="61B40681" w14:textId="77777777" w:rsidR="0005308F" w:rsidRPr="00F93CF3" w:rsidDel="004446A3" w:rsidRDefault="0005308F">
      <w:pPr>
        <w:pStyle w:val="TOC2"/>
        <w:tabs>
          <w:tab w:val="left" w:pos="960"/>
        </w:tabs>
        <w:rPr>
          <w:del w:id="610" w:author="Laurence Luo" w:date="2019-03-25T15:07:00Z"/>
          <w:rFonts w:ascii="Arial" w:hAnsi="Arial" w:cs="Arial"/>
          <w:noProof/>
          <w:kern w:val="2"/>
          <w:sz w:val="21"/>
          <w:szCs w:val="22"/>
          <w:lang w:eastAsia="zh-CN"/>
          <w:rPrChange w:id="611" w:author="Laurence Luo" w:date="2019-03-26T20:53:00Z">
            <w:rPr>
              <w:del w:id="612" w:author="Laurence Luo" w:date="2019-03-25T15:07:00Z"/>
              <w:rFonts w:ascii="等线" w:hAnsi="等线"/>
              <w:noProof/>
              <w:kern w:val="2"/>
              <w:sz w:val="21"/>
              <w:szCs w:val="22"/>
              <w:lang w:eastAsia="zh-CN"/>
            </w:rPr>
          </w:rPrChange>
        </w:rPr>
      </w:pPr>
      <w:del w:id="613" w:author="Laurence Luo" w:date="2019-03-25T15:07:00Z">
        <w:r w:rsidRPr="00F93CF3" w:rsidDel="004446A3">
          <w:rPr>
            <w:rFonts w:ascii="Arial" w:hAnsi="Arial" w:cs="Arial"/>
            <w:noProof/>
            <w:rPrChange w:id="614" w:author="Laurence Luo" w:date="2019-03-26T20:53:00Z">
              <w:rPr>
                <w:noProof/>
              </w:rPr>
            </w:rPrChange>
          </w:rPr>
          <w:delText>3.1</w:delText>
        </w:r>
        <w:r w:rsidRPr="00F93CF3" w:rsidDel="004446A3">
          <w:rPr>
            <w:rFonts w:ascii="Arial" w:hAnsi="Arial" w:cs="Arial"/>
            <w:noProof/>
            <w:kern w:val="2"/>
            <w:sz w:val="21"/>
            <w:szCs w:val="22"/>
            <w:lang w:eastAsia="zh-CN"/>
            <w:rPrChange w:id="615"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616" w:author="Laurence Luo" w:date="2019-03-26T20:53:00Z">
              <w:rPr>
                <w:noProof/>
              </w:rPr>
            </w:rPrChange>
          </w:rPr>
          <w:delText>System Feature 1</w:delText>
        </w:r>
        <w:r w:rsidRPr="00F93CF3" w:rsidDel="004446A3">
          <w:rPr>
            <w:rFonts w:ascii="Arial" w:hAnsi="Arial" w:cs="Arial"/>
            <w:noProof/>
            <w:rPrChange w:id="617" w:author="Laurence Luo" w:date="2019-03-26T20:53:00Z">
              <w:rPr>
                <w:noProof/>
              </w:rPr>
            </w:rPrChange>
          </w:rPr>
          <w:tab/>
          <w:delText>3</w:delText>
        </w:r>
      </w:del>
    </w:p>
    <w:p w14:paraId="526A7B92" w14:textId="77777777" w:rsidR="0005308F" w:rsidRPr="00F93CF3" w:rsidDel="004446A3" w:rsidRDefault="0005308F">
      <w:pPr>
        <w:pStyle w:val="TOC2"/>
        <w:tabs>
          <w:tab w:val="left" w:pos="960"/>
        </w:tabs>
        <w:rPr>
          <w:del w:id="618" w:author="Laurence Luo" w:date="2019-03-25T15:07:00Z"/>
          <w:rFonts w:ascii="Arial" w:hAnsi="Arial" w:cs="Arial"/>
          <w:noProof/>
          <w:kern w:val="2"/>
          <w:sz w:val="21"/>
          <w:szCs w:val="22"/>
          <w:lang w:eastAsia="zh-CN"/>
          <w:rPrChange w:id="619" w:author="Laurence Luo" w:date="2019-03-26T20:53:00Z">
            <w:rPr>
              <w:del w:id="620" w:author="Laurence Luo" w:date="2019-03-25T15:07:00Z"/>
              <w:rFonts w:ascii="等线" w:hAnsi="等线"/>
              <w:noProof/>
              <w:kern w:val="2"/>
              <w:sz w:val="21"/>
              <w:szCs w:val="22"/>
              <w:lang w:eastAsia="zh-CN"/>
            </w:rPr>
          </w:rPrChange>
        </w:rPr>
      </w:pPr>
      <w:del w:id="621" w:author="Laurence Luo" w:date="2019-03-25T15:07:00Z">
        <w:r w:rsidRPr="00F93CF3" w:rsidDel="004446A3">
          <w:rPr>
            <w:rFonts w:ascii="Arial" w:hAnsi="Arial" w:cs="Arial"/>
            <w:noProof/>
            <w:rPrChange w:id="622" w:author="Laurence Luo" w:date="2019-03-26T20:53:00Z">
              <w:rPr>
                <w:noProof/>
              </w:rPr>
            </w:rPrChange>
          </w:rPr>
          <w:delText>3.2</w:delText>
        </w:r>
        <w:r w:rsidRPr="00F93CF3" w:rsidDel="004446A3">
          <w:rPr>
            <w:rFonts w:ascii="Arial" w:hAnsi="Arial" w:cs="Arial"/>
            <w:noProof/>
            <w:kern w:val="2"/>
            <w:sz w:val="21"/>
            <w:szCs w:val="22"/>
            <w:lang w:eastAsia="zh-CN"/>
            <w:rPrChange w:id="623"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624" w:author="Laurence Luo" w:date="2019-03-26T20:53:00Z">
              <w:rPr>
                <w:noProof/>
              </w:rPr>
            </w:rPrChange>
          </w:rPr>
          <w:delText>System Feature 2 (and so on)</w:delText>
        </w:r>
        <w:r w:rsidRPr="00F93CF3" w:rsidDel="004446A3">
          <w:rPr>
            <w:rFonts w:ascii="Arial" w:hAnsi="Arial" w:cs="Arial"/>
            <w:noProof/>
            <w:rPrChange w:id="625" w:author="Laurence Luo" w:date="2019-03-26T20:53:00Z">
              <w:rPr>
                <w:noProof/>
              </w:rPr>
            </w:rPrChange>
          </w:rPr>
          <w:tab/>
          <w:delText>4</w:delText>
        </w:r>
      </w:del>
    </w:p>
    <w:p w14:paraId="5A1381C7" w14:textId="77777777" w:rsidR="0005308F" w:rsidRPr="00F93CF3" w:rsidDel="004446A3" w:rsidRDefault="0005308F">
      <w:pPr>
        <w:pStyle w:val="TOC1"/>
        <w:rPr>
          <w:del w:id="626" w:author="Laurence Luo" w:date="2019-03-25T15:07:00Z"/>
          <w:rFonts w:ascii="Arial" w:hAnsi="Arial" w:cs="Arial"/>
          <w:b w:val="0"/>
          <w:noProof/>
          <w:kern w:val="2"/>
          <w:sz w:val="21"/>
          <w:szCs w:val="22"/>
          <w:rPrChange w:id="627" w:author="Laurence Luo" w:date="2019-03-26T20:53:00Z">
            <w:rPr>
              <w:del w:id="628" w:author="Laurence Luo" w:date="2019-03-25T15:07:00Z"/>
              <w:rFonts w:ascii="等线" w:hAnsi="等线"/>
              <w:b w:val="0"/>
              <w:noProof/>
              <w:kern w:val="2"/>
              <w:sz w:val="21"/>
              <w:szCs w:val="22"/>
            </w:rPr>
          </w:rPrChange>
        </w:rPr>
      </w:pPr>
      <w:del w:id="629" w:author="Laurence Luo" w:date="2019-03-25T15:07:00Z">
        <w:r w:rsidRPr="00F93CF3" w:rsidDel="004446A3">
          <w:rPr>
            <w:rFonts w:ascii="Arial" w:hAnsi="Arial" w:cs="Arial"/>
            <w:b w:val="0"/>
            <w:noProof/>
            <w:rPrChange w:id="630" w:author="Laurence Luo" w:date="2019-03-26T20:53:00Z">
              <w:rPr>
                <w:b w:val="0"/>
                <w:noProof/>
              </w:rPr>
            </w:rPrChange>
          </w:rPr>
          <w:delText>4.</w:delText>
        </w:r>
        <w:r w:rsidRPr="00F93CF3" w:rsidDel="004446A3">
          <w:rPr>
            <w:rFonts w:ascii="Arial" w:hAnsi="Arial" w:cs="Arial"/>
            <w:noProof/>
            <w:kern w:val="2"/>
            <w:sz w:val="21"/>
            <w:szCs w:val="22"/>
            <w:rPrChange w:id="631" w:author="Laurence Luo" w:date="2019-03-26T20:53:00Z">
              <w:rPr>
                <w:rFonts w:ascii="等线" w:hAnsi="等线"/>
                <w:noProof/>
                <w:kern w:val="2"/>
                <w:sz w:val="21"/>
                <w:szCs w:val="22"/>
              </w:rPr>
            </w:rPrChange>
          </w:rPr>
          <w:tab/>
        </w:r>
        <w:r w:rsidRPr="00F93CF3" w:rsidDel="004446A3">
          <w:rPr>
            <w:rFonts w:ascii="Arial" w:hAnsi="Arial" w:cs="Arial"/>
            <w:b w:val="0"/>
            <w:noProof/>
            <w:rPrChange w:id="632" w:author="Laurence Luo" w:date="2019-03-26T20:53:00Z">
              <w:rPr>
                <w:b w:val="0"/>
                <w:noProof/>
              </w:rPr>
            </w:rPrChange>
          </w:rPr>
          <w:delText>External Interface Requirements</w:delText>
        </w:r>
        <w:r w:rsidRPr="00F93CF3" w:rsidDel="004446A3">
          <w:rPr>
            <w:rFonts w:ascii="Arial" w:hAnsi="Arial" w:cs="Arial"/>
            <w:b w:val="0"/>
            <w:noProof/>
            <w:rPrChange w:id="633" w:author="Laurence Luo" w:date="2019-03-26T20:53:00Z">
              <w:rPr>
                <w:b w:val="0"/>
                <w:noProof/>
              </w:rPr>
            </w:rPrChange>
          </w:rPr>
          <w:tab/>
          <w:delText>4</w:delText>
        </w:r>
      </w:del>
    </w:p>
    <w:p w14:paraId="3966A528" w14:textId="77777777" w:rsidR="0005308F" w:rsidRPr="00F93CF3" w:rsidDel="004446A3" w:rsidRDefault="0005308F">
      <w:pPr>
        <w:pStyle w:val="TOC2"/>
        <w:tabs>
          <w:tab w:val="left" w:pos="960"/>
        </w:tabs>
        <w:rPr>
          <w:del w:id="634" w:author="Laurence Luo" w:date="2019-03-25T15:07:00Z"/>
          <w:rFonts w:ascii="Arial" w:hAnsi="Arial" w:cs="Arial"/>
          <w:noProof/>
          <w:kern w:val="2"/>
          <w:sz w:val="21"/>
          <w:szCs w:val="22"/>
          <w:lang w:eastAsia="zh-CN"/>
          <w:rPrChange w:id="635" w:author="Laurence Luo" w:date="2019-03-26T20:53:00Z">
            <w:rPr>
              <w:del w:id="636" w:author="Laurence Luo" w:date="2019-03-25T15:07:00Z"/>
              <w:rFonts w:ascii="等线" w:hAnsi="等线"/>
              <w:noProof/>
              <w:kern w:val="2"/>
              <w:sz w:val="21"/>
              <w:szCs w:val="22"/>
              <w:lang w:eastAsia="zh-CN"/>
            </w:rPr>
          </w:rPrChange>
        </w:rPr>
      </w:pPr>
      <w:del w:id="637" w:author="Laurence Luo" w:date="2019-03-25T15:07:00Z">
        <w:r w:rsidRPr="00F93CF3" w:rsidDel="004446A3">
          <w:rPr>
            <w:rFonts w:ascii="Arial" w:hAnsi="Arial" w:cs="Arial"/>
            <w:noProof/>
            <w:rPrChange w:id="638" w:author="Laurence Luo" w:date="2019-03-26T20:53:00Z">
              <w:rPr>
                <w:noProof/>
              </w:rPr>
            </w:rPrChange>
          </w:rPr>
          <w:delText>4.1</w:delText>
        </w:r>
        <w:r w:rsidRPr="00F93CF3" w:rsidDel="004446A3">
          <w:rPr>
            <w:rFonts w:ascii="Arial" w:hAnsi="Arial" w:cs="Arial"/>
            <w:noProof/>
            <w:kern w:val="2"/>
            <w:sz w:val="21"/>
            <w:szCs w:val="22"/>
            <w:lang w:eastAsia="zh-CN"/>
            <w:rPrChange w:id="639"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640" w:author="Laurence Luo" w:date="2019-03-26T20:53:00Z">
              <w:rPr>
                <w:noProof/>
              </w:rPr>
            </w:rPrChange>
          </w:rPr>
          <w:delText>User Interfaces</w:delText>
        </w:r>
        <w:r w:rsidRPr="00F93CF3" w:rsidDel="004446A3">
          <w:rPr>
            <w:rFonts w:ascii="Arial" w:hAnsi="Arial" w:cs="Arial"/>
            <w:noProof/>
            <w:rPrChange w:id="641" w:author="Laurence Luo" w:date="2019-03-26T20:53:00Z">
              <w:rPr>
                <w:noProof/>
              </w:rPr>
            </w:rPrChange>
          </w:rPr>
          <w:tab/>
          <w:delText>4</w:delText>
        </w:r>
      </w:del>
    </w:p>
    <w:p w14:paraId="31DABEA8" w14:textId="77777777" w:rsidR="0005308F" w:rsidRPr="00F93CF3" w:rsidDel="004446A3" w:rsidRDefault="0005308F">
      <w:pPr>
        <w:pStyle w:val="TOC2"/>
        <w:tabs>
          <w:tab w:val="left" w:pos="960"/>
        </w:tabs>
        <w:rPr>
          <w:del w:id="642" w:author="Laurence Luo" w:date="2019-03-25T15:07:00Z"/>
          <w:rFonts w:ascii="Arial" w:hAnsi="Arial" w:cs="Arial"/>
          <w:noProof/>
          <w:kern w:val="2"/>
          <w:sz w:val="21"/>
          <w:szCs w:val="22"/>
          <w:lang w:eastAsia="zh-CN"/>
          <w:rPrChange w:id="643" w:author="Laurence Luo" w:date="2019-03-26T20:53:00Z">
            <w:rPr>
              <w:del w:id="644" w:author="Laurence Luo" w:date="2019-03-25T15:07:00Z"/>
              <w:rFonts w:ascii="等线" w:hAnsi="等线"/>
              <w:noProof/>
              <w:kern w:val="2"/>
              <w:sz w:val="21"/>
              <w:szCs w:val="22"/>
              <w:lang w:eastAsia="zh-CN"/>
            </w:rPr>
          </w:rPrChange>
        </w:rPr>
      </w:pPr>
      <w:del w:id="645" w:author="Laurence Luo" w:date="2019-03-25T15:07:00Z">
        <w:r w:rsidRPr="00F93CF3" w:rsidDel="004446A3">
          <w:rPr>
            <w:rFonts w:ascii="Arial" w:hAnsi="Arial" w:cs="Arial"/>
            <w:noProof/>
            <w:rPrChange w:id="646" w:author="Laurence Luo" w:date="2019-03-26T20:53:00Z">
              <w:rPr>
                <w:noProof/>
              </w:rPr>
            </w:rPrChange>
          </w:rPr>
          <w:delText>4.2</w:delText>
        </w:r>
        <w:r w:rsidRPr="00F93CF3" w:rsidDel="004446A3">
          <w:rPr>
            <w:rFonts w:ascii="Arial" w:hAnsi="Arial" w:cs="Arial"/>
            <w:noProof/>
            <w:kern w:val="2"/>
            <w:sz w:val="21"/>
            <w:szCs w:val="22"/>
            <w:lang w:eastAsia="zh-CN"/>
            <w:rPrChange w:id="647"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648" w:author="Laurence Luo" w:date="2019-03-26T20:53:00Z">
              <w:rPr>
                <w:noProof/>
              </w:rPr>
            </w:rPrChange>
          </w:rPr>
          <w:delText>Hardware Interfaces</w:delText>
        </w:r>
        <w:r w:rsidRPr="00F93CF3" w:rsidDel="004446A3">
          <w:rPr>
            <w:rFonts w:ascii="Arial" w:hAnsi="Arial" w:cs="Arial"/>
            <w:noProof/>
            <w:rPrChange w:id="649" w:author="Laurence Luo" w:date="2019-03-26T20:53:00Z">
              <w:rPr>
                <w:noProof/>
              </w:rPr>
            </w:rPrChange>
          </w:rPr>
          <w:tab/>
          <w:delText>4</w:delText>
        </w:r>
      </w:del>
    </w:p>
    <w:p w14:paraId="2FD105AE" w14:textId="77777777" w:rsidR="0005308F" w:rsidRPr="00F93CF3" w:rsidDel="004446A3" w:rsidRDefault="0005308F">
      <w:pPr>
        <w:pStyle w:val="TOC2"/>
        <w:tabs>
          <w:tab w:val="left" w:pos="960"/>
        </w:tabs>
        <w:rPr>
          <w:del w:id="650" w:author="Laurence Luo" w:date="2019-03-25T15:07:00Z"/>
          <w:rFonts w:ascii="Arial" w:hAnsi="Arial" w:cs="Arial"/>
          <w:noProof/>
          <w:kern w:val="2"/>
          <w:sz w:val="21"/>
          <w:szCs w:val="22"/>
          <w:lang w:eastAsia="zh-CN"/>
          <w:rPrChange w:id="651" w:author="Laurence Luo" w:date="2019-03-26T20:53:00Z">
            <w:rPr>
              <w:del w:id="652" w:author="Laurence Luo" w:date="2019-03-25T15:07:00Z"/>
              <w:rFonts w:ascii="等线" w:hAnsi="等线"/>
              <w:noProof/>
              <w:kern w:val="2"/>
              <w:sz w:val="21"/>
              <w:szCs w:val="22"/>
              <w:lang w:eastAsia="zh-CN"/>
            </w:rPr>
          </w:rPrChange>
        </w:rPr>
      </w:pPr>
      <w:del w:id="653" w:author="Laurence Luo" w:date="2019-03-25T15:07:00Z">
        <w:r w:rsidRPr="00F93CF3" w:rsidDel="004446A3">
          <w:rPr>
            <w:rFonts w:ascii="Arial" w:hAnsi="Arial" w:cs="Arial"/>
            <w:noProof/>
            <w:rPrChange w:id="654" w:author="Laurence Luo" w:date="2019-03-26T20:53:00Z">
              <w:rPr>
                <w:noProof/>
              </w:rPr>
            </w:rPrChange>
          </w:rPr>
          <w:delText>4.3</w:delText>
        </w:r>
        <w:r w:rsidRPr="00F93CF3" w:rsidDel="004446A3">
          <w:rPr>
            <w:rFonts w:ascii="Arial" w:hAnsi="Arial" w:cs="Arial"/>
            <w:noProof/>
            <w:kern w:val="2"/>
            <w:sz w:val="21"/>
            <w:szCs w:val="22"/>
            <w:lang w:eastAsia="zh-CN"/>
            <w:rPrChange w:id="655"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656" w:author="Laurence Luo" w:date="2019-03-26T20:53:00Z">
              <w:rPr>
                <w:noProof/>
              </w:rPr>
            </w:rPrChange>
          </w:rPr>
          <w:delText>Software Interfaces</w:delText>
        </w:r>
        <w:r w:rsidRPr="00F93CF3" w:rsidDel="004446A3">
          <w:rPr>
            <w:rFonts w:ascii="Arial" w:hAnsi="Arial" w:cs="Arial"/>
            <w:noProof/>
            <w:rPrChange w:id="657" w:author="Laurence Luo" w:date="2019-03-26T20:53:00Z">
              <w:rPr>
                <w:noProof/>
              </w:rPr>
            </w:rPrChange>
          </w:rPr>
          <w:tab/>
          <w:delText>4</w:delText>
        </w:r>
      </w:del>
    </w:p>
    <w:p w14:paraId="00D3A51A" w14:textId="77777777" w:rsidR="0005308F" w:rsidRPr="00F93CF3" w:rsidDel="004446A3" w:rsidRDefault="0005308F">
      <w:pPr>
        <w:pStyle w:val="TOC2"/>
        <w:tabs>
          <w:tab w:val="left" w:pos="960"/>
        </w:tabs>
        <w:rPr>
          <w:del w:id="658" w:author="Laurence Luo" w:date="2019-03-25T15:07:00Z"/>
          <w:rFonts w:ascii="Arial" w:hAnsi="Arial" w:cs="Arial"/>
          <w:noProof/>
          <w:kern w:val="2"/>
          <w:sz w:val="21"/>
          <w:szCs w:val="22"/>
          <w:lang w:eastAsia="zh-CN"/>
          <w:rPrChange w:id="659" w:author="Laurence Luo" w:date="2019-03-26T20:53:00Z">
            <w:rPr>
              <w:del w:id="660" w:author="Laurence Luo" w:date="2019-03-25T15:07:00Z"/>
              <w:rFonts w:ascii="等线" w:hAnsi="等线"/>
              <w:noProof/>
              <w:kern w:val="2"/>
              <w:sz w:val="21"/>
              <w:szCs w:val="22"/>
              <w:lang w:eastAsia="zh-CN"/>
            </w:rPr>
          </w:rPrChange>
        </w:rPr>
      </w:pPr>
      <w:del w:id="661" w:author="Laurence Luo" w:date="2019-03-25T15:07:00Z">
        <w:r w:rsidRPr="00F93CF3" w:rsidDel="004446A3">
          <w:rPr>
            <w:rFonts w:ascii="Arial" w:hAnsi="Arial" w:cs="Arial"/>
            <w:noProof/>
            <w:rPrChange w:id="662" w:author="Laurence Luo" w:date="2019-03-26T20:53:00Z">
              <w:rPr>
                <w:noProof/>
              </w:rPr>
            </w:rPrChange>
          </w:rPr>
          <w:delText>4.4</w:delText>
        </w:r>
        <w:r w:rsidRPr="00F93CF3" w:rsidDel="004446A3">
          <w:rPr>
            <w:rFonts w:ascii="Arial" w:hAnsi="Arial" w:cs="Arial"/>
            <w:noProof/>
            <w:kern w:val="2"/>
            <w:sz w:val="21"/>
            <w:szCs w:val="22"/>
            <w:lang w:eastAsia="zh-CN"/>
            <w:rPrChange w:id="663"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664" w:author="Laurence Luo" w:date="2019-03-26T20:53:00Z">
              <w:rPr>
                <w:noProof/>
              </w:rPr>
            </w:rPrChange>
          </w:rPr>
          <w:delText>Communications Interfaces</w:delText>
        </w:r>
        <w:r w:rsidRPr="00F93CF3" w:rsidDel="004446A3">
          <w:rPr>
            <w:rFonts w:ascii="Arial" w:hAnsi="Arial" w:cs="Arial"/>
            <w:noProof/>
            <w:rPrChange w:id="665" w:author="Laurence Luo" w:date="2019-03-26T20:53:00Z">
              <w:rPr>
                <w:noProof/>
              </w:rPr>
            </w:rPrChange>
          </w:rPr>
          <w:tab/>
          <w:delText>4</w:delText>
        </w:r>
      </w:del>
    </w:p>
    <w:p w14:paraId="52719576" w14:textId="77777777" w:rsidR="0005308F" w:rsidRPr="00F93CF3" w:rsidDel="004446A3" w:rsidRDefault="0005308F">
      <w:pPr>
        <w:pStyle w:val="TOC1"/>
        <w:rPr>
          <w:del w:id="666" w:author="Laurence Luo" w:date="2019-03-25T15:07:00Z"/>
          <w:rFonts w:ascii="Arial" w:hAnsi="Arial" w:cs="Arial"/>
          <w:b w:val="0"/>
          <w:noProof/>
          <w:kern w:val="2"/>
          <w:sz w:val="21"/>
          <w:szCs w:val="22"/>
          <w:rPrChange w:id="667" w:author="Laurence Luo" w:date="2019-03-26T20:53:00Z">
            <w:rPr>
              <w:del w:id="668" w:author="Laurence Luo" w:date="2019-03-25T15:07:00Z"/>
              <w:rFonts w:ascii="等线" w:hAnsi="等线"/>
              <w:b w:val="0"/>
              <w:noProof/>
              <w:kern w:val="2"/>
              <w:sz w:val="21"/>
              <w:szCs w:val="22"/>
            </w:rPr>
          </w:rPrChange>
        </w:rPr>
      </w:pPr>
      <w:del w:id="669" w:author="Laurence Luo" w:date="2019-03-25T15:07:00Z">
        <w:r w:rsidRPr="00F93CF3" w:rsidDel="004446A3">
          <w:rPr>
            <w:rFonts w:ascii="Arial" w:hAnsi="Arial" w:cs="Arial"/>
            <w:b w:val="0"/>
            <w:noProof/>
            <w:rPrChange w:id="670" w:author="Laurence Luo" w:date="2019-03-26T20:53:00Z">
              <w:rPr>
                <w:b w:val="0"/>
                <w:noProof/>
              </w:rPr>
            </w:rPrChange>
          </w:rPr>
          <w:delText>5.</w:delText>
        </w:r>
        <w:r w:rsidRPr="00F93CF3" w:rsidDel="004446A3">
          <w:rPr>
            <w:rFonts w:ascii="Arial" w:hAnsi="Arial" w:cs="Arial"/>
            <w:noProof/>
            <w:kern w:val="2"/>
            <w:sz w:val="21"/>
            <w:szCs w:val="22"/>
            <w:rPrChange w:id="671" w:author="Laurence Luo" w:date="2019-03-26T20:53:00Z">
              <w:rPr>
                <w:rFonts w:ascii="等线" w:hAnsi="等线"/>
                <w:noProof/>
                <w:kern w:val="2"/>
                <w:sz w:val="21"/>
                <w:szCs w:val="22"/>
              </w:rPr>
            </w:rPrChange>
          </w:rPr>
          <w:tab/>
        </w:r>
        <w:r w:rsidRPr="00F93CF3" w:rsidDel="004446A3">
          <w:rPr>
            <w:rFonts w:ascii="Arial" w:hAnsi="Arial" w:cs="Arial"/>
            <w:b w:val="0"/>
            <w:noProof/>
            <w:rPrChange w:id="672" w:author="Laurence Luo" w:date="2019-03-26T20:53:00Z">
              <w:rPr>
                <w:b w:val="0"/>
                <w:noProof/>
              </w:rPr>
            </w:rPrChange>
          </w:rPr>
          <w:delText>Other Nonfunctional Requirements</w:delText>
        </w:r>
        <w:r w:rsidRPr="00F93CF3" w:rsidDel="004446A3">
          <w:rPr>
            <w:rFonts w:ascii="Arial" w:hAnsi="Arial" w:cs="Arial"/>
            <w:b w:val="0"/>
            <w:noProof/>
            <w:rPrChange w:id="673" w:author="Laurence Luo" w:date="2019-03-26T20:53:00Z">
              <w:rPr>
                <w:b w:val="0"/>
                <w:noProof/>
              </w:rPr>
            </w:rPrChange>
          </w:rPr>
          <w:tab/>
          <w:delText>4</w:delText>
        </w:r>
      </w:del>
    </w:p>
    <w:p w14:paraId="6A7FA07D" w14:textId="77777777" w:rsidR="0005308F" w:rsidRPr="00F93CF3" w:rsidDel="004446A3" w:rsidRDefault="0005308F">
      <w:pPr>
        <w:pStyle w:val="TOC2"/>
        <w:tabs>
          <w:tab w:val="left" w:pos="960"/>
        </w:tabs>
        <w:rPr>
          <w:del w:id="674" w:author="Laurence Luo" w:date="2019-03-25T15:07:00Z"/>
          <w:rFonts w:ascii="Arial" w:hAnsi="Arial" w:cs="Arial"/>
          <w:noProof/>
          <w:kern w:val="2"/>
          <w:sz w:val="21"/>
          <w:szCs w:val="22"/>
          <w:lang w:eastAsia="zh-CN"/>
          <w:rPrChange w:id="675" w:author="Laurence Luo" w:date="2019-03-26T20:53:00Z">
            <w:rPr>
              <w:del w:id="676" w:author="Laurence Luo" w:date="2019-03-25T15:07:00Z"/>
              <w:rFonts w:ascii="等线" w:hAnsi="等线"/>
              <w:noProof/>
              <w:kern w:val="2"/>
              <w:sz w:val="21"/>
              <w:szCs w:val="22"/>
              <w:lang w:eastAsia="zh-CN"/>
            </w:rPr>
          </w:rPrChange>
        </w:rPr>
      </w:pPr>
      <w:del w:id="677" w:author="Laurence Luo" w:date="2019-03-25T15:07:00Z">
        <w:r w:rsidRPr="00F93CF3" w:rsidDel="004446A3">
          <w:rPr>
            <w:rFonts w:ascii="Arial" w:hAnsi="Arial" w:cs="Arial"/>
            <w:noProof/>
            <w:rPrChange w:id="678" w:author="Laurence Luo" w:date="2019-03-26T20:53:00Z">
              <w:rPr>
                <w:noProof/>
              </w:rPr>
            </w:rPrChange>
          </w:rPr>
          <w:delText>5.1</w:delText>
        </w:r>
        <w:r w:rsidRPr="00F93CF3" w:rsidDel="004446A3">
          <w:rPr>
            <w:rFonts w:ascii="Arial" w:hAnsi="Arial" w:cs="Arial"/>
            <w:noProof/>
            <w:kern w:val="2"/>
            <w:sz w:val="21"/>
            <w:szCs w:val="22"/>
            <w:lang w:eastAsia="zh-CN"/>
            <w:rPrChange w:id="679"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680" w:author="Laurence Luo" w:date="2019-03-26T20:53:00Z">
              <w:rPr>
                <w:noProof/>
              </w:rPr>
            </w:rPrChange>
          </w:rPr>
          <w:delText>Performance Requirements</w:delText>
        </w:r>
        <w:r w:rsidRPr="00F93CF3" w:rsidDel="004446A3">
          <w:rPr>
            <w:rFonts w:ascii="Arial" w:hAnsi="Arial" w:cs="Arial"/>
            <w:noProof/>
            <w:rPrChange w:id="681" w:author="Laurence Luo" w:date="2019-03-26T20:53:00Z">
              <w:rPr>
                <w:noProof/>
              </w:rPr>
            </w:rPrChange>
          </w:rPr>
          <w:tab/>
          <w:delText>4</w:delText>
        </w:r>
      </w:del>
    </w:p>
    <w:p w14:paraId="3D3CD1CC" w14:textId="77777777" w:rsidR="0005308F" w:rsidRPr="00F93CF3" w:rsidDel="004446A3" w:rsidRDefault="0005308F">
      <w:pPr>
        <w:pStyle w:val="TOC2"/>
        <w:tabs>
          <w:tab w:val="left" w:pos="960"/>
        </w:tabs>
        <w:rPr>
          <w:del w:id="682" w:author="Laurence Luo" w:date="2019-03-25T15:07:00Z"/>
          <w:rFonts w:ascii="Arial" w:hAnsi="Arial" w:cs="Arial"/>
          <w:noProof/>
          <w:kern w:val="2"/>
          <w:sz w:val="21"/>
          <w:szCs w:val="22"/>
          <w:lang w:eastAsia="zh-CN"/>
          <w:rPrChange w:id="683" w:author="Laurence Luo" w:date="2019-03-26T20:53:00Z">
            <w:rPr>
              <w:del w:id="684" w:author="Laurence Luo" w:date="2019-03-25T15:07:00Z"/>
              <w:rFonts w:ascii="等线" w:hAnsi="等线"/>
              <w:noProof/>
              <w:kern w:val="2"/>
              <w:sz w:val="21"/>
              <w:szCs w:val="22"/>
              <w:lang w:eastAsia="zh-CN"/>
            </w:rPr>
          </w:rPrChange>
        </w:rPr>
      </w:pPr>
      <w:del w:id="685" w:author="Laurence Luo" w:date="2019-03-25T15:07:00Z">
        <w:r w:rsidRPr="00F93CF3" w:rsidDel="004446A3">
          <w:rPr>
            <w:rFonts w:ascii="Arial" w:hAnsi="Arial" w:cs="Arial"/>
            <w:noProof/>
            <w:rPrChange w:id="686" w:author="Laurence Luo" w:date="2019-03-26T20:53:00Z">
              <w:rPr>
                <w:noProof/>
              </w:rPr>
            </w:rPrChange>
          </w:rPr>
          <w:delText>5.2</w:delText>
        </w:r>
        <w:r w:rsidRPr="00F93CF3" w:rsidDel="004446A3">
          <w:rPr>
            <w:rFonts w:ascii="Arial" w:hAnsi="Arial" w:cs="Arial"/>
            <w:noProof/>
            <w:kern w:val="2"/>
            <w:sz w:val="21"/>
            <w:szCs w:val="22"/>
            <w:lang w:eastAsia="zh-CN"/>
            <w:rPrChange w:id="687"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688" w:author="Laurence Luo" w:date="2019-03-26T20:53:00Z">
              <w:rPr>
                <w:noProof/>
              </w:rPr>
            </w:rPrChange>
          </w:rPr>
          <w:delText>Safety Requirements</w:delText>
        </w:r>
        <w:r w:rsidRPr="00F93CF3" w:rsidDel="004446A3">
          <w:rPr>
            <w:rFonts w:ascii="Arial" w:hAnsi="Arial" w:cs="Arial"/>
            <w:noProof/>
            <w:rPrChange w:id="689" w:author="Laurence Luo" w:date="2019-03-26T20:53:00Z">
              <w:rPr>
                <w:noProof/>
              </w:rPr>
            </w:rPrChange>
          </w:rPr>
          <w:tab/>
          <w:delText>4</w:delText>
        </w:r>
      </w:del>
    </w:p>
    <w:p w14:paraId="614958A6" w14:textId="77777777" w:rsidR="0005308F" w:rsidRPr="00F93CF3" w:rsidDel="004446A3" w:rsidRDefault="0005308F">
      <w:pPr>
        <w:pStyle w:val="TOC2"/>
        <w:tabs>
          <w:tab w:val="left" w:pos="960"/>
        </w:tabs>
        <w:rPr>
          <w:del w:id="690" w:author="Laurence Luo" w:date="2019-03-25T15:07:00Z"/>
          <w:rFonts w:ascii="Arial" w:hAnsi="Arial" w:cs="Arial"/>
          <w:noProof/>
          <w:kern w:val="2"/>
          <w:sz w:val="21"/>
          <w:szCs w:val="22"/>
          <w:lang w:eastAsia="zh-CN"/>
          <w:rPrChange w:id="691" w:author="Laurence Luo" w:date="2019-03-26T20:53:00Z">
            <w:rPr>
              <w:del w:id="692" w:author="Laurence Luo" w:date="2019-03-25T15:07:00Z"/>
              <w:rFonts w:ascii="等线" w:hAnsi="等线"/>
              <w:noProof/>
              <w:kern w:val="2"/>
              <w:sz w:val="21"/>
              <w:szCs w:val="22"/>
              <w:lang w:eastAsia="zh-CN"/>
            </w:rPr>
          </w:rPrChange>
        </w:rPr>
      </w:pPr>
      <w:del w:id="693" w:author="Laurence Luo" w:date="2019-03-25T15:07:00Z">
        <w:r w:rsidRPr="00F93CF3" w:rsidDel="004446A3">
          <w:rPr>
            <w:rFonts w:ascii="Arial" w:hAnsi="Arial" w:cs="Arial"/>
            <w:noProof/>
            <w:rPrChange w:id="694" w:author="Laurence Luo" w:date="2019-03-26T20:53:00Z">
              <w:rPr>
                <w:noProof/>
              </w:rPr>
            </w:rPrChange>
          </w:rPr>
          <w:delText>5.3</w:delText>
        </w:r>
        <w:r w:rsidRPr="00F93CF3" w:rsidDel="004446A3">
          <w:rPr>
            <w:rFonts w:ascii="Arial" w:hAnsi="Arial" w:cs="Arial"/>
            <w:noProof/>
            <w:kern w:val="2"/>
            <w:sz w:val="21"/>
            <w:szCs w:val="22"/>
            <w:lang w:eastAsia="zh-CN"/>
            <w:rPrChange w:id="695"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696" w:author="Laurence Luo" w:date="2019-03-26T20:53:00Z">
              <w:rPr>
                <w:noProof/>
              </w:rPr>
            </w:rPrChange>
          </w:rPr>
          <w:delText>Security Requirements</w:delText>
        </w:r>
        <w:r w:rsidRPr="00F93CF3" w:rsidDel="004446A3">
          <w:rPr>
            <w:rFonts w:ascii="Arial" w:hAnsi="Arial" w:cs="Arial"/>
            <w:noProof/>
            <w:rPrChange w:id="697" w:author="Laurence Luo" w:date="2019-03-26T20:53:00Z">
              <w:rPr>
                <w:noProof/>
              </w:rPr>
            </w:rPrChange>
          </w:rPr>
          <w:tab/>
          <w:delText>5</w:delText>
        </w:r>
      </w:del>
    </w:p>
    <w:p w14:paraId="55DAB477" w14:textId="77777777" w:rsidR="0005308F" w:rsidRPr="00F93CF3" w:rsidDel="004446A3" w:rsidRDefault="0005308F">
      <w:pPr>
        <w:pStyle w:val="TOC2"/>
        <w:tabs>
          <w:tab w:val="left" w:pos="960"/>
        </w:tabs>
        <w:rPr>
          <w:del w:id="698" w:author="Laurence Luo" w:date="2019-03-25T15:07:00Z"/>
          <w:rFonts w:ascii="Arial" w:hAnsi="Arial" w:cs="Arial"/>
          <w:noProof/>
          <w:kern w:val="2"/>
          <w:sz w:val="21"/>
          <w:szCs w:val="22"/>
          <w:lang w:eastAsia="zh-CN"/>
          <w:rPrChange w:id="699" w:author="Laurence Luo" w:date="2019-03-26T20:53:00Z">
            <w:rPr>
              <w:del w:id="700" w:author="Laurence Luo" w:date="2019-03-25T15:07:00Z"/>
              <w:rFonts w:ascii="等线" w:hAnsi="等线"/>
              <w:noProof/>
              <w:kern w:val="2"/>
              <w:sz w:val="21"/>
              <w:szCs w:val="22"/>
              <w:lang w:eastAsia="zh-CN"/>
            </w:rPr>
          </w:rPrChange>
        </w:rPr>
      </w:pPr>
      <w:del w:id="701" w:author="Laurence Luo" w:date="2019-03-25T15:07:00Z">
        <w:r w:rsidRPr="00F93CF3" w:rsidDel="004446A3">
          <w:rPr>
            <w:rFonts w:ascii="Arial" w:hAnsi="Arial" w:cs="Arial"/>
            <w:noProof/>
            <w:rPrChange w:id="702" w:author="Laurence Luo" w:date="2019-03-26T20:53:00Z">
              <w:rPr>
                <w:noProof/>
              </w:rPr>
            </w:rPrChange>
          </w:rPr>
          <w:delText>5.4</w:delText>
        </w:r>
        <w:r w:rsidRPr="00F93CF3" w:rsidDel="004446A3">
          <w:rPr>
            <w:rFonts w:ascii="Arial" w:hAnsi="Arial" w:cs="Arial"/>
            <w:noProof/>
            <w:kern w:val="2"/>
            <w:sz w:val="21"/>
            <w:szCs w:val="22"/>
            <w:lang w:eastAsia="zh-CN"/>
            <w:rPrChange w:id="703"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704" w:author="Laurence Luo" w:date="2019-03-26T20:53:00Z">
              <w:rPr>
                <w:noProof/>
              </w:rPr>
            </w:rPrChange>
          </w:rPr>
          <w:delText>Software Quality Attributes</w:delText>
        </w:r>
        <w:r w:rsidRPr="00F93CF3" w:rsidDel="004446A3">
          <w:rPr>
            <w:rFonts w:ascii="Arial" w:hAnsi="Arial" w:cs="Arial"/>
            <w:noProof/>
            <w:rPrChange w:id="705" w:author="Laurence Luo" w:date="2019-03-26T20:53:00Z">
              <w:rPr>
                <w:noProof/>
              </w:rPr>
            </w:rPrChange>
          </w:rPr>
          <w:tab/>
          <w:delText>5</w:delText>
        </w:r>
      </w:del>
    </w:p>
    <w:p w14:paraId="424A231B" w14:textId="77777777" w:rsidR="0005308F" w:rsidRPr="00F93CF3" w:rsidDel="004446A3" w:rsidRDefault="0005308F">
      <w:pPr>
        <w:pStyle w:val="TOC1"/>
        <w:rPr>
          <w:del w:id="706" w:author="Laurence Luo" w:date="2019-03-25T15:07:00Z"/>
          <w:rFonts w:ascii="Arial" w:hAnsi="Arial" w:cs="Arial"/>
          <w:b w:val="0"/>
          <w:noProof/>
          <w:kern w:val="2"/>
          <w:sz w:val="21"/>
          <w:szCs w:val="22"/>
          <w:rPrChange w:id="707" w:author="Laurence Luo" w:date="2019-03-26T20:53:00Z">
            <w:rPr>
              <w:del w:id="708" w:author="Laurence Luo" w:date="2019-03-25T15:07:00Z"/>
              <w:rFonts w:ascii="等线" w:hAnsi="等线"/>
              <w:b w:val="0"/>
              <w:noProof/>
              <w:kern w:val="2"/>
              <w:sz w:val="21"/>
              <w:szCs w:val="22"/>
            </w:rPr>
          </w:rPrChange>
        </w:rPr>
      </w:pPr>
      <w:del w:id="709" w:author="Laurence Luo" w:date="2019-03-25T15:07:00Z">
        <w:r w:rsidRPr="00F93CF3" w:rsidDel="004446A3">
          <w:rPr>
            <w:rFonts w:ascii="Arial" w:hAnsi="Arial" w:cs="Arial"/>
            <w:b w:val="0"/>
            <w:noProof/>
            <w:rPrChange w:id="710" w:author="Laurence Luo" w:date="2019-03-26T20:53:00Z">
              <w:rPr>
                <w:b w:val="0"/>
                <w:noProof/>
              </w:rPr>
            </w:rPrChange>
          </w:rPr>
          <w:delText>6.</w:delText>
        </w:r>
        <w:r w:rsidRPr="00F93CF3" w:rsidDel="004446A3">
          <w:rPr>
            <w:rFonts w:ascii="Arial" w:hAnsi="Arial" w:cs="Arial"/>
            <w:noProof/>
            <w:kern w:val="2"/>
            <w:sz w:val="21"/>
            <w:szCs w:val="22"/>
            <w:rPrChange w:id="711" w:author="Laurence Luo" w:date="2019-03-26T20:53:00Z">
              <w:rPr>
                <w:rFonts w:ascii="等线" w:hAnsi="等线"/>
                <w:noProof/>
                <w:kern w:val="2"/>
                <w:sz w:val="21"/>
                <w:szCs w:val="22"/>
              </w:rPr>
            </w:rPrChange>
          </w:rPr>
          <w:tab/>
        </w:r>
        <w:r w:rsidRPr="00F93CF3" w:rsidDel="004446A3">
          <w:rPr>
            <w:rFonts w:ascii="Arial" w:hAnsi="Arial" w:cs="Arial"/>
            <w:b w:val="0"/>
            <w:noProof/>
            <w:rPrChange w:id="712" w:author="Laurence Luo" w:date="2019-03-26T20:53:00Z">
              <w:rPr>
                <w:b w:val="0"/>
                <w:noProof/>
              </w:rPr>
            </w:rPrChange>
          </w:rPr>
          <w:delText>Other Requirements</w:delText>
        </w:r>
        <w:r w:rsidRPr="00F93CF3" w:rsidDel="004446A3">
          <w:rPr>
            <w:rFonts w:ascii="Arial" w:hAnsi="Arial" w:cs="Arial"/>
            <w:b w:val="0"/>
            <w:noProof/>
            <w:rPrChange w:id="713" w:author="Laurence Luo" w:date="2019-03-26T20:53:00Z">
              <w:rPr>
                <w:b w:val="0"/>
                <w:noProof/>
              </w:rPr>
            </w:rPrChange>
          </w:rPr>
          <w:tab/>
          <w:delText>5</w:delText>
        </w:r>
      </w:del>
    </w:p>
    <w:p w14:paraId="31318F89" w14:textId="77777777" w:rsidR="0005308F" w:rsidRPr="00F93CF3" w:rsidDel="004446A3" w:rsidRDefault="0005308F">
      <w:pPr>
        <w:pStyle w:val="TOC1"/>
        <w:rPr>
          <w:del w:id="714" w:author="Laurence Luo" w:date="2019-03-25T15:07:00Z"/>
          <w:rFonts w:ascii="Arial" w:hAnsi="Arial" w:cs="Arial"/>
          <w:b w:val="0"/>
          <w:noProof/>
          <w:kern w:val="2"/>
          <w:sz w:val="21"/>
          <w:szCs w:val="22"/>
          <w:rPrChange w:id="715" w:author="Laurence Luo" w:date="2019-03-26T20:53:00Z">
            <w:rPr>
              <w:del w:id="716" w:author="Laurence Luo" w:date="2019-03-25T15:07:00Z"/>
              <w:rFonts w:ascii="等线" w:hAnsi="等线"/>
              <w:b w:val="0"/>
              <w:noProof/>
              <w:kern w:val="2"/>
              <w:sz w:val="21"/>
              <w:szCs w:val="22"/>
            </w:rPr>
          </w:rPrChange>
        </w:rPr>
      </w:pPr>
      <w:del w:id="717" w:author="Laurence Luo" w:date="2019-03-25T15:07:00Z">
        <w:r w:rsidRPr="00F93CF3" w:rsidDel="004446A3">
          <w:rPr>
            <w:rFonts w:ascii="Arial" w:hAnsi="Arial" w:cs="Arial"/>
            <w:b w:val="0"/>
            <w:noProof/>
            <w:rPrChange w:id="718" w:author="Laurence Luo" w:date="2019-03-26T20:53:00Z">
              <w:rPr>
                <w:b w:val="0"/>
                <w:noProof/>
              </w:rPr>
            </w:rPrChange>
          </w:rPr>
          <w:delText>Appendix A: Glossary</w:delText>
        </w:r>
        <w:r w:rsidRPr="00F93CF3" w:rsidDel="004446A3">
          <w:rPr>
            <w:rFonts w:ascii="Arial" w:hAnsi="Arial" w:cs="Arial"/>
            <w:b w:val="0"/>
            <w:noProof/>
            <w:rPrChange w:id="719" w:author="Laurence Luo" w:date="2019-03-26T20:53:00Z">
              <w:rPr>
                <w:b w:val="0"/>
                <w:noProof/>
              </w:rPr>
            </w:rPrChange>
          </w:rPr>
          <w:tab/>
          <w:delText>5</w:delText>
        </w:r>
      </w:del>
    </w:p>
    <w:p w14:paraId="555C549C" w14:textId="77777777" w:rsidR="0005308F" w:rsidRPr="00F93CF3" w:rsidDel="004446A3" w:rsidRDefault="0005308F">
      <w:pPr>
        <w:pStyle w:val="TOC1"/>
        <w:rPr>
          <w:del w:id="720" w:author="Laurence Luo" w:date="2019-03-25T15:07:00Z"/>
          <w:rFonts w:ascii="Arial" w:hAnsi="Arial" w:cs="Arial"/>
          <w:b w:val="0"/>
          <w:noProof/>
          <w:kern w:val="2"/>
          <w:sz w:val="21"/>
          <w:szCs w:val="22"/>
          <w:rPrChange w:id="721" w:author="Laurence Luo" w:date="2019-03-26T20:53:00Z">
            <w:rPr>
              <w:del w:id="722" w:author="Laurence Luo" w:date="2019-03-25T15:07:00Z"/>
              <w:rFonts w:ascii="等线" w:hAnsi="等线"/>
              <w:b w:val="0"/>
              <w:noProof/>
              <w:kern w:val="2"/>
              <w:sz w:val="21"/>
              <w:szCs w:val="22"/>
            </w:rPr>
          </w:rPrChange>
        </w:rPr>
      </w:pPr>
      <w:del w:id="723" w:author="Laurence Luo" w:date="2019-03-25T15:07:00Z">
        <w:r w:rsidRPr="00F93CF3" w:rsidDel="004446A3">
          <w:rPr>
            <w:rFonts w:ascii="Arial" w:hAnsi="Arial" w:cs="Arial"/>
            <w:b w:val="0"/>
            <w:noProof/>
            <w:rPrChange w:id="724" w:author="Laurence Luo" w:date="2019-03-26T20:53:00Z">
              <w:rPr>
                <w:b w:val="0"/>
                <w:noProof/>
              </w:rPr>
            </w:rPrChange>
          </w:rPr>
          <w:delText>Appendix B: Analysis Models</w:delText>
        </w:r>
        <w:r w:rsidRPr="00F93CF3" w:rsidDel="004446A3">
          <w:rPr>
            <w:rFonts w:ascii="Arial" w:hAnsi="Arial" w:cs="Arial"/>
            <w:b w:val="0"/>
            <w:noProof/>
            <w:rPrChange w:id="725" w:author="Laurence Luo" w:date="2019-03-26T20:53:00Z">
              <w:rPr>
                <w:b w:val="0"/>
                <w:noProof/>
              </w:rPr>
            </w:rPrChange>
          </w:rPr>
          <w:tab/>
          <w:delText>5</w:delText>
        </w:r>
      </w:del>
    </w:p>
    <w:p w14:paraId="5226B658" w14:textId="77777777" w:rsidR="0005308F" w:rsidRPr="00F93CF3" w:rsidDel="004446A3" w:rsidRDefault="0005308F">
      <w:pPr>
        <w:pStyle w:val="TOC1"/>
        <w:rPr>
          <w:del w:id="726" w:author="Laurence Luo" w:date="2019-03-25T15:07:00Z"/>
          <w:rFonts w:ascii="Arial" w:hAnsi="Arial" w:cs="Arial"/>
          <w:b w:val="0"/>
          <w:noProof/>
          <w:kern w:val="2"/>
          <w:sz w:val="21"/>
          <w:szCs w:val="22"/>
          <w:rPrChange w:id="727" w:author="Laurence Luo" w:date="2019-03-26T20:53:00Z">
            <w:rPr>
              <w:del w:id="728" w:author="Laurence Luo" w:date="2019-03-25T15:07:00Z"/>
              <w:rFonts w:ascii="等线" w:hAnsi="等线"/>
              <w:b w:val="0"/>
              <w:noProof/>
              <w:kern w:val="2"/>
              <w:sz w:val="21"/>
              <w:szCs w:val="22"/>
            </w:rPr>
          </w:rPrChange>
        </w:rPr>
      </w:pPr>
      <w:del w:id="729" w:author="Laurence Luo" w:date="2019-03-25T15:07:00Z">
        <w:r w:rsidRPr="00F93CF3" w:rsidDel="004446A3">
          <w:rPr>
            <w:rFonts w:ascii="Arial" w:hAnsi="Arial" w:cs="Arial"/>
            <w:b w:val="0"/>
            <w:noProof/>
            <w:rPrChange w:id="730" w:author="Laurence Luo" w:date="2019-03-26T20:53:00Z">
              <w:rPr>
                <w:b w:val="0"/>
                <w:noProof/>
              </w:rPr>
            </w:rPrChange>
          </w:rPr>
          <w:delText>Appendix C: Issues List</w:delText>
        </w:r>
        <w:r w:rsidRPr="00F93CF3" w:rsidDel="004446A3">
          <w:rPr>
            <w:rFonts w:ascii="Arial" w:hAnsi="Arial" w:cs="Arial"/>
            <w:b w:val="0"/>
            <w:noProof/>
            <w:rPrChange w:id="731" w:author="Laurence Luo" w:date="2019-03-26T20:53:00Z">
              <w:rPr>
                <w:b w:val="0"/>
                <w:noProof/>
              </w:rPr>
            </w:rPrChange>
          </w:rPr>
          <w:tab/>
          <w:delText>5</w:delText>
        </w:r>
      </w:del>
    </w:p>
    <w:p w14:paraId="322E275C" w14:textId="77777777" w:rsidR="007E4F49" w:rsidRPr="00F93CF3" w:rsidRDefault="007E4F49">
      <w:pPr>
        <w:rPr>
          <w:rFonts w:ascii="Arial" w:hAnsi="Arial" w:cs="Arial"/>
          <w:b/>
          <w:lang w:eastAsia="zh-CN"/>
          <w:rPrChange w:id="732" w:author="Laurence Luo" w:date="2019-03-26T20:53:00Z">
            <w:rPr>
              <w:rFonts w:ascii="Times New Roman" w:hAnsi="Times New Roman"/>
              <w:b/>
              <w:lang w:eastAsia="zh-CN"/>
            </w:rPr>
          </w:rPrChange>
        </w:rPr>
      </w:pPr>
      <w:r w:rsidRPr="00F93CF3">
        <w:rPr>
          <w:rFonts w:ascii="Arial" w:hAnsi="Arial" w:cs="Arial"/>
          <w:lang w:eastAsia="zh-CN"/>
          <w:rPrChange w:id="733" w:author="Laurence Luo" w:date="2019-03-26T20:53:00Z">
            <w:rPr>
              <w:rFonts w:ascii="Times New Roman" w:hAnsi="Times New Roman"/>
              <w:lang w:eastAsia="zh-CN"/>
            </w:rPr>
          </w:rPrChange>
        </w:rPr>
        <w:fldChar w:fldCharType="end"/>
      </w:r>
    </w:p>
    <w:p w14:paraId="2FA8C2A6" w14:textId="77777777" w:rsidR="006C58E7" w:rsidRPr="00F93CF3" w:rsidRDefault="006C58E7">
      <w:pPr>
        <w:spacing w:line="240" w:lineRule="auto"/>
        <w:rPr>
          <w:ins w:id="734" w:author="Luo Laurence" w:date="2019-03-12T20:29:00Z"/>
          <w:rFonts w:ascii="Arial" w:hAnsi="Arial" w:cs="Arial"/>
          <w:b/>
          <w:lang w:eastAsia="zh-CN"/>
        </w:rPr>
      </w:pPr>
      <w:ins w:id="735" w:author="Luo Laurence" w:date="2019-03-12T20:29:00Z">
        <w:r w:rsidRPr="00F93CF3">
          <w:rPr>
            <w:rFonts w:ascii="Arial" w:hAnsi="Arial" w:cs="Arial"/>
            <w:b/>
            <w:lang w:eastAsia="zh-CN"/>
          </w:rPr>
          <w:br w:type="page"/>
        </w:r>
      </w:ins>
    </w:p>
    <w:p w14:paraId="7840260E" w14:textId="77777777" w:rsidR="007E4F49" w:rsidRPr="00F93CF3" w:rsidDel="00BB3F95" w:rsidRDefault="007E4F49">
      <w:pPr>
        <w:rPr>
          <w:del w:id="736" w:author="Luo Laurence" w:date="2019-03-12T20:29:00Z"/>
          <w:rFonts w:ascii="Arial" w:hAnsi="Arial" w:cs="Arial"/>
          <w:b/>
          <w:lang w:eastAsia="zh-CN"/>
          <w:rPrChange w:id="737" w:author="Laurence Luo" w:date="2019-03-26T20:53:00Z">
            <w:rPr>
              <w:del w:id="738" w:author="Luo Laurence" w:date="2019-03-12T20:29:00Z"/>
              <w:rFonts w:ascii="Times New Roman" w:hAnsi="Times New Roman"/>
              <w:b/>
              <w:lang w:eastAsia="zh-CN"/>
            </w:rPr>
          </w:rPrChange>
        </w:rPr>
      </w:pPr>
    </w:p>
    <w:p w14:paraId="5000D96D" w14:textId="77777777" w:rsidR="007E4F49" w:rsidRPr="00F93CF3" w:rsidRDefault="007E4F49">
      <w:pPr>
        <w:pStyle w:val="TOCEntry"/>
        <w:rPr>
          <w:rFonts w:ascii="Arial" w:hAnsi="Arial" w:cs="Arial"/>
          <w:rPrChange w:id="739" w:author="Laurence Luo" w:date="2019-03-26T20:53:00Z">
            <w:rPr/>
          </w:rPrChange>
        </w:rPr>
      </w:pPr>
      <w:bookmarkStart w:id="740" w:name="_Toc5129806"/>
      <w:r w:rsidRPr="00F93CF3">
        <w:rPr>
          <w:rFonts w:ascii="Arial" w:hAnsi="Arial" w:cs="Arial"/>
          <w:rPrChange w:id="741" w:author="Laurence Luo" w:date="2019-03-26T20:53:00Z">
            <w:rPr/>
          </w:rPrChange>
        </w:rPr>
        <w:t>Revision History</w:t>
      </w:r>
      <w:bookmarkEnd w:id="740"/>
    </w:p>
    <w:tbl>
      <w:tblPr>
        <w:tblpPr w:leftFromText="180" w:rightFromText="180" w:vertAnchor="text" w:tblpY="1"/>
        <w:tblOverlap w:val="neve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742" w:author="Luo Laurence" w:date="2019-03-12T20:29:00Z">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160"/>
        <w:gridCol w:w="1369"/>
        <w:gridCol w:w="4755"/>
        <w:gridCol w:w="1584"/>
        <w:tblGridChange w:id="743">
          <w:tblGrid>
            <w:gridCol w:w="2160"/>
            <w:gridCol w:w="1170"/>
            <w:gridCol w:w="199"/>
            <w:gridCol w:w="4755"/>
            <w:gridCol w:w="1584"/>
          </w:tblGrid>
        </w:tblGridChange>
      </w:tblGrid>
      <w:tr w:rsidR="007E4F49" w:rsidRPr="00F93CF3" w14:paraId="51B3C18F" w14:textId="77777777" w:rsidTr="00897635">
        <w:tc>
          <w:tcPr>
            <w:tcW w:w="2160" w:type="dxa"/>
            <w:tcBorders>
              <w:top w:val="single" w:sz="12" w:space="0" w:color="auto"/>
              <w:bottom w:val="double" w:sz="12" w:space="0" w:color="auto"/>
            </w:tcBorders>
            <w:tcPrChange w:id="744" w:author="Luo Laurence" w:date="2019-03-12T20:29:00Z">
              <w:tcPr>
                <w:tcW w:w="2160" w:type="dxa"/>
                <w:tcBorders>
                  <w:top w:val="single" w:sz="12" w:space="0" w:color="auto"/>
                  <w:bottom w:val="double" w:sz="12" w:space="0" w:color="auto"/>
                </w:tcBorders>
              </w:tcPr>
            </w:tcPrChange>
          </w:tcPr>
          <w:p w14:paraId="4BA20BA1" w14:textId="77777777" w:rsidR="007E4F49" w:rsidRPr="00F93CF3" w:rsidRDefault="007E4F49">
            <w:pPr>
              <w:spacing w:before="40" w:after="40"/>
              <w:rPr>
                <w:rFonts w:ascii="Arial" w:hAnsi="Arial" w:cs="Arial"/>
                <w:b/>
                <w:rPrChange w:id="745" w:author="Laurence Luo" w:date="2019-03-26T20:53:00Z">
                  <w:rPr>
                    <w:b/>
                  </w:rPr>
                </w:rPrChange>
              </w:rPr>
            </w:pPr>
            <w:r w:rsidRPr="00F93CF3">
              <w:rPr>
                <w:rFonts w:ascii="Arial" w:hAnsi="Arial" w:cs="Arial"/>
                <w:b/>
                <w:rPrChange w:id="746" w:author="Laurence Luo" w:date="2019-03-26T20:53:00Z">
                  <w:rPr>
                    <w:b/>
                  </w:rPr>
                </w:rPrChange>
              </w:rPr>
              <w:t>Name</w:t>
            </w:r>
          </w:p>
        </w:tc>
        <w:tc>
          <w:tcPr>
            <w:tcW w:w="1369" w:type="dxa"/>
            <w:tcBorders>
              <w:top w:val="single" w:sz="12" w:space="0" w:color="auto"/>
              <w:bottom w:val="double" w:sz="12" w:space="0" w:color="auto"/>
            </w:tcBorders>
            <w:tcPrChange w:id="747" w:author="Luo Laurence" w:date="2019-03-12T20:29:00Z">
              <w:tcPr>
                <w:tcW w:w="1170" w:type="dxa"/>
                <w:tcBorders>
                  <w:top w:val="single" w:sz="12" w:space="0" w:color="auto"/>
                  <w:bottom w:val="double" w:sz="12" w:space="0" w:color="auto"/>
                </w:tcBorders>
              </w:tcPr>
            </w:tcPrChange>
          </w:tcPr>
          <w:p w14:paraId="22A501F2" w14:textId="77777777" w:rsidR="007E4F49" w:rsidRPr="00F93CF3" w:rsidRDefault="007E4F49">
            <w:pPr>
              <w:spacing w:before="40" w:after="40"/>
              <w:rPr>
                <w:rFonts w:ascii="Arial" w:hAnsi="Arial" w:cs="Arial"/>
                <w:b/>
                <w:rPrChange w:id="748" w:author="Laurence Luo" w:date="2019-03-26T20:53:00Z">
                  <w:rPr>
                    <w:b/>
                  </w:rPr>
                </w:rPrChange>
              </w:rPr>
            </w:pPr>
            <w:r w:rsidRPr="00F93CF3">
              <w:rPr>
                <w:rFonts w:ascii="Arial" w:hAnsi="Arial" w:cs="Arial"/>
                <w:b/>
                <w:rPrChange w:id="749" w:author="Laurence Luo" w:date="2019-03-26T20:53:00Z">
                  <w:rPr>
                    <w:b/>
                  </w:rPr>
                </w:rPrChange>
              </w:rPr>
              <w:t>Date</w:t>
            </w:r>
          </w:p>
        </w:tc>
        <w:tc>
          <w:tcPr>
            <w:tcW w:w="4755" w:type="dxa"/>
            <w:tcBorders>
              <w:top w:val="single" w:sz="12" w:space="0" w:color="auto"/>
              <w:bottom w:val="double" w:sz="12" w:space="0" w:color="auto"/>
            </w:tcBorders>
            <w:tcPrChange w:id="750" w:author="Luo Laurence" w:date="2019-03-12T20:29:00Z">
              <w:tcPr>
                <w:tcW w:w="4954" w:type="dxa"/>
                <w:gridSpan w:val="2"/>
                <w:tcBorders>
                  <w:top w:val="single" w:sz="12" w:space="0" w:color="auto"/>
                  <w:bottom w:val="double" w:sz="12" w:space="0" w:color="auto"/>
                </w:tcBorders>
              </w:tcPr>
            </w:tcPrChange>
          </w:tcPr>
          <w:p w14:paraId="2F486E51" w14:textId="77777777" w:rsidR="007E4F49" w:rsidRPr="00F93CF3" w:rsidRDefault="007E4F49">
            <w:pPr>
              <w:spacing w:before="40" w:after="40"/>
              <w:rPr>
                <w:rFonts w:ascii="Arial" w:hAnsi="Arial" w:cs="Arial"/>
                <w:b/>
                <w:rPrChange w:id="751" w:author="Laurence Luo" w:date="2019-03-26T20:53:00Z">
                  <w:rPr>
                    <w:b/>
                  </w:rPr>
                </w:rPrChange>
              </w:rPr>
            </w:pPr>
            <w:r w:rsidRPr="00F93CF3">
              <w:rPr>
                <w:rFonts w:ascii="Arial" w:hAnsi="Arial" w:cs="Arial"/>
                <w:b/>
                <w:rPrChange w:id="752" w:author="Laurence Luo" w:date="2019-03-26T20:53:00Z">
                  <w:rPr>
                    <w:b/>
                  </w:rPr>
                </w:rPrChange>
              </w:rPr>
              <w:t xml:space="preserve">Reason </w:t>
            </w:r>
            <w:proofErr w:type="gramStart"/>
            <w:r w:rsidRPr="00F93CF3">
              <w:rPr>
                <w:rFonts w:ascii="Arial" w:hAnsi="Arial" w:cs="Arial"/>
                <w:b/>
                <w:rPrChange w:id="753" w:author="Laurence Luo" w:date="2019-03-26T20:53:00Z">
                  <w:rPr>
                    <w:b/>
                  </w:rPr>
                </w:rPrChange>
              </w:rPr>
              <w:t>For</w:t>
            </w:r>
            <w:proofErr w:type="gramEnd"/>
            <w:r w:rsidRPr="00F93CF3">
              <w:rPr>
                <w:rFonts w:ascii="Arial" w:hAnsi="Arial" w:cs="Arial"/>
                <w:b/>
                <w:rPrChange w:id="754" w:author="Laurence Luo" w:date="2019-03-26T20:53:00Z">
                  <w:rPr>
                    <w:b/>
                  </w:rPr>
                </w:rPrChange>
              </w:rPr>
              <w:t xml:space="preserve"> Changes</w:t>
            </w:r>
          </w:p>
        </w:tc>
        <w:tc>
          <w:tcPr>
            <w:tcW w:w="1584" w:type="dxa"/>
            <w:tcBorders>
              <w:top w:val="single" w:sz="12" w:space="0" w:color="auto"/>
              <w:bottom w:val="double" w:sz="12" w:space="0" w:color="auto"/>
            </w:tcBorders>
            <w:tcPrChange w:id="755" w:author="Luo Laurence" w:date="2019-03-12T20:29:00Z">
              <w:tcPr>
                <w:tcW w:w="1584" w:type="dxa"/>
                <w:tcBorders>
                  <w:top w:val="single" w:sz="12" w:space="0" w:color="auto"/>
                  <w:bottom w:val="double" w:sz="12" w:space="0" w:color="auto"/>
                </w:tcBorders>
              </w:tcPr>
            </w:tcPrChange>
          </w:tcPr>
          <w:p w14:paraId="08BCE542" w14:textId="77777777" w:rsidR="007E4F49" w:rsidRPr="00F93CF3" w:rsidRDefault="007E4F49">
            <w:pPr>
              <w:spacing w:before="40" w:after="40"/>
              <w:rPr>
                <w:rFonts w:ascii="Arial" w:hAnsi="Arial" w:cs="Arial"/>
                <w:b/>
                <w:rPrChange w:id="756" w:author="Laurence Luo" w:date="2019-03-26T20:53:00Z">
                  <w:rPr>
                    <w:b/>
                  </w:rPr>
                </w:rPrChange>
              </w:rPr>
            </w:pPr>
            <w:r w:rsidRPr="00F93CF3">
              <w:rPr>
                <w:rFonts w:ascii="Arial" w:hAnsi="Arial" w:cs="Arial"/>
                <w:b/>
                <w:rPrChange w:id="757" w:author="Laurence Luo" w:date="2019-03-26T20:53:00Z">
                  <w:rPr>
                    <w:b/>
                  </w:rPr>
                </w:rPrChange>
              </w:rPr>
              <w:t>Version</w:t>
            </w:r>
          </w:p>
        </w:tc>
      </w:tr>
      <w:tr w:rsidR="007E4F49" w:rsidRPr="00F93CF3" w14:paraId="32DBCCC7" w14:textId="77777777" w:rsidTr="00897635">
        <w:tc>
          <w:tcPr>
            <w:tcW w:w="2160" w:type="dxa"/>
            <w:tcBorders>
              <w:top w:val="nil"/>
            </w:tcBorders>
            <w:tcPrChange w:id="758" w:author="Luo Laurence" w:date="2019-03-12T20:29:00Z">
              <w:tcPr>
                <w:tcW w:w="2160" w:type="dxa"/>
                <w:tcBorders>
                  <w:top w:val="nil"/>
                </w:tcBorders>
              </w:tcPr>
            </w:tcPrChange>
          </w:tcPr>
          <w:p w14:paraId="781567B5" w14:textId="77777777" w:rsidR="005215AC" w:rsidRPr="00F93CF3" w:rsidRDefault="005215AC">
            <w:pPr>
              <w:spacing w:before="40" w:after="40"/>
              <w:rPr>
                <w:rFonts w:ascii="Arial" w:hAnsi="Arial" w:cs="Arial"/>
                <w:rPrChange w:id="759" w:author="Laurence Luo" w:date="2019-03-26T20:53:00Z">
                  <w:rPr/>
                </w:rPrChange>
              </w:rPr>
            </w:pPr>
            <w:r w:rsidRPr="00F93CF3">
              <w:rPr>
                <w:rFonts w:ascii="Arial" w:hAnsi="Arial" w:cs="Arial"/>
                <w:rPrChange w:id="760" w:author="Laurence Luo" w:date="2019-03-26T20:53:00Z">
                  <w:rPr/>
                </w:rPrChange>
              </w:rPr>
              <w:t xml:space="preserve">ZHANG </w:t>
            </w:r>
            <w:proofErr w:type="spellStart"/>
            <w:r w:rsidRPr="00F93CF3">
              <w:rPr>
                <w:rFonts w:ascii="Arial" w:hAnsi="Arial" w:cs="Arial"/>
                <w:rPrChange w:id="761" w:author="Laurence Luo" w:date="2019-03-26T20:53:00Z">
                  <w:rPr/>
                </w:rPrChange>
              </w:rPr>
              <w:t>Zhiyi</w:t>
            </w:r>
            <w:proofErr w:type="spellEnd"/>
            <w:r w:rsidRPr="00F93CF3">
              <w:rPr>
                <w:rFonts w:ascii="Arial" w:hAnsi="Arial" w:cs="Arial"/>
                <w:rPrChange w:id="762" w:author="Laurence Luo" w:date="2019-03-26T20:53:00Z">
                  <w:rPr/>
                </w:rPrChange>
              </w:rPr>
              <w:t xml:space="preserve">, </w:t>
            </w:r>
          </w:p>
          <w:p w14:paraId="68388602" w14:textId="77777777" w:rsidR="005215AC" w:rsidRPr="00F93CF3" w:rsidRDefault="005215AC">
            <w:pPr>
              <w:spacing w:before="40" w:after="40"/>
              <w:rPr>
                <w:rFonts w:ascii="Arial" w:hAnsi="Arial" w:cs="Arial"/>
                <w:rPrChange w:id="763" w:author="Laurence Luo" w:date="2019-03-26T20:53:00Z">
                  <w:rPr/>
                </w:rPrChange>
              </w:rPr>
            </w:pPr>
            <w:r w:rsidRPr="00F93CF3">
              <w:rPr>
                <w:rFonts w:ascii="Arial" w:hAnsi="Arial" w:cs="Arial"/>
                <w:rPrChange w:id="764" w:author="Laurence Luo" w:date="2019-03-26T20:53:00Z">
                  <w:rPr/>
                </w:rPrChange>
              </w:rPr>
              <w:t xml:space="preserve">LUO Zichen, </w:t>
            </w:r>
          </w:p>
          <w:p w14:paraId="5B79F349" w14:textId="77777777" w:rsidR="005215AC" w:rsidRPr="00F93CF3" w:rsidRDefault="005215AC">
            <w:pPr>
              <w:spacing w:before="40" w:after="40"/>
              <w:rPr>
                <w:rFonts w:ascii="Arial" w:hAnsi="Arial" w:cs="Arial"/>
                <w:rPrChange w:id="765" w:author="Laurence Luo" w:date="2019-03-26T20:53:00Z">
                  <w:rPr/>
                </w:rPrChange>
              </w:rPr>
            </w:pPr>
            <w:r w:rsidRPr="00F93CF3">
              <w:rPr>
                <w:rFonts w:ascii="Arial" w:hAnsi="Arial" w:cs="Arial"/>
                <w:rPrChange w:id="766" w:author="Laurence Luo" w:date="2019-03-26T20:53:00Z">
                  <w:rPr/>
                </w:rPrChange>
              </w:rPr>
              <w:t xml:space="preserve">LU </w:t>
            </w:r>
            <w:proofErr w:type="spellStart"/>
            <w:r w:rsidRPr="00F93CF3">
              <w:rPr>
                <w:rFonts w:ascii="Arial" w:hAnsi="Arial" w:cs="Arial"/>
                <w:rPrChange w:id="767" w:author="Laurence Luo" w:date="2019-03-26T20:53:00Z">
                  <w:rPr/>
                </w:rPrChange>
              </w:rPr>
              <w:t>Guangxing</w:t>
            </w:r>
            <w:proofErr w:type="spellEnd"/>
            <w:r w:rsidRPr="00F93CF3">
              <w:rPr>
                <w:rFonts w:ascii="Arial" w:hAnsi="Arial" w:cs="Arial"/>
                <w:rPrChange w:id="768" w:author="Laurence Luo" w:date="2019-03-26T20:53:00Z">
                  <w:rPr/>
                </w:rPrChange>
              </w:rPr>
              <w:t xml:space="preserve">, </w:t>
            </w:r>
          </w:p>
          <w:p w14:paraId="70771B52" w14:textId="77777777" w:rsidR="007E4F49" w:rsidRPr="00F93CF3" w:rsidRDefault="005215AC">
            <w:pPr>
              <w:spacing w:before="40" w:after="40"/>
              <w:rPr>
                <w:rFonts w:ascii="Arial" w:hAnsi="Arial" w:cs="Arial"/>
                <w:rPrChange w:id="769" w:author="Laurence Luo" w:date="2019-03-26T20:53:00Z">
                  <w:rPr/>
                </w:rPrChange>
              </w:rPr>
            </w:pPr>
            <w:r w:rsidRPr="00F93CF3">
              <w:rPr>
                <w:rFonts w:ascii="Arial" w:hAnsi="Arial" w:cs="Arial"/>
                <w:rPrChange w:id="770" w:author="Laurence Luo" w:date="2019-03-26T20:53:00Z">
                  <w:rPr/>
                </w:rPrChange>
              </w:rPr>
              <w:t>WANG Yuan</w:t>
            </w:r>
          </w:p>
        </w:tc>
        <w:tc>
          <w:tcPr>
            <w:tcW w:w="1369" w:type="dxa"/>
            <w:tcBorders>
              <w:top w:val="nil"/>
            </w:tcBorders>
            <w:tcPrChange w:id="771" w:author="Luo Laurence" w:date="2019-03-12T20:29:00Z">
              <w:tcPr>
                <w:tcW w:w="1170" w:type="dxa"/>
                <w:tcBorders>
                  <w:top w:val="nil"/>
                </w:tcBorders>
              </w:tcPr>
            </w:tcPrChange>
          </w:tcPr>
          <w:p w14:paraId="246016E5" w14:textId="77777777" w:rsidR="007E4F49" w:rsidRPr="00F93CF3" w:rsidRDefault="00A55821">
            <w:pPr>
              <w:spacing w:before="40" w:after="40"/>
              <w:rPr>
                <w:rFonts w:ascii="Arial" w:hAnsi="Arial" w:cs="Arial"/>
                <w:rPrChange w:id="772" w:author="Laurence Luo" w:date="2019-03-26T20:53:00Z">
                  <w:rPr/>
                </w:rPrChange>
              </w:rPr>
            </w:pPr>
            <w:r w:rsidRPr="00F93CF3">
              <w:rPr>
                <w:rFonts w:ascii="Arial" w:hAnsi="Arial" w:cs="Arial"/>
                <w:rPrChange w:id="773" w:author="Laurence Luo" w:date="2019-03-26T20:53:00Z">
                  <w:rPr/>
                </w:rPrChange>
              </w:rPr>
              <w:t>3/4/2019</w:t>
            </w:r>
          </w:p>
        </w:tc>
        <w:tc>
          <w:tcPr>
            <w:tcW w:w="4755" w:type="dxa"/>
            <w:tcBorders>
              <w:top w:val="nil"/>
            </w:tcBorders>
            <w:tcPrChange w:id="774" w:author="Luo Laurence" w:date="2019-03-12T20:29:00Z">
              <w:tcPr>
                <w:tcW w:w="4954" w:type="dxa"/>
                <w:gridSpan w:val="2"/>
                <w:tcBorders>
                  <w:top w:val="nil"/>
                </w:tcBorders>
              </w:tcPr>
            </w:tcPrChange>
          </w:tcPr>
          <w:p w14:paraId="155B1DA5" w14:textId="7BA2EA91" w:rsidR="007E4F49" w:rsidRPr="00F93CF3" w:rsidRDefault="0043541B">
            <w:pPr>
              <w:spacing w:before="40" w:after="40"/>
              <w:rPr>
                <w:rFonts w:ascii="Arial" w:hAnsi="Arial" w:cs="Arial"/>
                <w:rPrChange w:id="775" w:author="Laurence Luo" w:date="2019-03-26T20:53:00Z">
                  <w:rPr/>
                </w:rPrChange>
              </w:rPr>
            </w:pPr>
            <w:ins w:id="776" w:author="Laurence Luo" w:date="2019-03-12T21:01:00Z">
              <w:r w:rsidRPr="00F93CF3">
                <w:rPr>
                  <w:rFonts w:ascii="Arial" w:hAnsi="Arial" w:cs="Arial"/>
                  <w:lang w:eastAsia="zh-CN"/>
                </w:rPr>
                <w:t>The</w:t>
              </w:r>
              <w:r w:rsidRPr="00F93CF3">
                <w:rPr>
                  <w:rFonts w:ascii="Arial" w:hAnsi="Arial" w:cs="Arial"/>
                </w:rPr>
                <w:t xml:space="preserve"> </w:t>
              </w:r>
            </w:ins>
            <w:del w:id="777" w:author="Laurence Luo" w:date="2019-03-12T21:01:00Z">
              <w:r w:rsidR="00A55821" w:rsidRPr="00F93CF3" w:rsidDel="0043541B">
                <w:rPr>
                  <w:rFonts w:ascii="Arial" w:hAnsi="Arial" w:cs="Arial"/>
                  <w:rPrChange w:id="778" w:author="Laurence Luo" w:date="2019-03-26T20:53:00Z">
                    <w:rPr/>
                  </w:rPrChange>
                </w:rPr>
                <w:delText>Initiali</w:delText>
              </w:r>
            </w:del>
            <w:ins w:id="779" w:author="Luo Laurence" w:date="2019-03-12T19:31:00Z">
              <w:del w:id="780" w:author="Laurence Luo" w:date="2019-03-12T21:01:00Z">
                <w:r w:rsidR="00E800D5" w:rsidRPr="00F93CF3" w:rsidDel="0043541B">
                  <w:rPr>
                    <w:rFonts w:ascii="Arial" w:hAnsi="Arial" w:cs="Arial"/>
                    <w:rPrChange w:id="781" w:author="Laurence Luo" w:date="2019-03-26T20:53:00Z">
                      <w:rPr/>
                    </w:rPrChange>
                  </w:rPr>
                  <w:delText>al</w:delText>
                </w:r>
              </w:del>
            </w:ins>
            <w:ins w:id="782" w:author="Laurence Luo" w:date="2019-03-12T21:01:00Z">
              <w:r w:rsidRPr="00F93CF3">
                <w:rPr>
                  <w:rFonts w:ascii="Arial" w:hAnsi="Arial" w:cs="Arial"/>
                </w:rPr>
                <w:t>Initial</w:t>
              </w:r>
            </w:ins>
            <w:del w:id="783" w:author="Luo Laurence" w:date="2019-03-12T19:31:00Z">
              <w:r w:rsidR="00A55821" w:rsidRPr="00F93CF3" w:rsidDel="00E800D5">
                <w:rPr>
                  <w:rFonts w:ascii="Arial" w:hAnsi="Arial" w:cs="Arial"/>
                  <w:rPrChange w:id="784" w:author="Laurence Luo" w:date="2019-03-26T20:53:00Z">
                    <w:rPr/>
                  </w:rPrChange>
                </w:rPr>
                <w:delText>ze</w:delText>
              </w:r>
            </w:del>
            <w:r w:rsidR="00A55821" w:rsidRPr="00F93CF3">
              <w:rPr>
                <w:rFonts w:ascii="Arial" w:hAnsi="Arial" w:cs="Arial"/>
                <w:rPrChange w:id="785" w:author="Laurence Luo" w:date="2019-03-26T20:53:00Z">
                  <w:rPr/>
                </w:rPrChange>
              </w:rPr>
              <w:t xml:space="preserve"> </w:t>
            </w:r>
            <w:del w:id="786" w:author="Luo Laurence" w:date="2019-03-12T19:31:00Z">
              <w:r w:rsidR="00A55821" w:rsidRPr="00F93CF3" w:rsidDel="00E800D5">
                <w:rPr>
                  <w:rFonts w:ascii="Arial" w:hAnsi="Arial" w:cs="Arial"/>
                  <w:rPrChange w:id="787" w:author="Laurence Luo" w:date="2019-03-26T20:53:00Z">
                    <w:rPr/>
                  </w:rPrChange>
                </w:rPr>
                <w:delText xml:space="preserve">the </w:delText>
              </w:r>
            </w:del>
            <w:r w:rsidR="00A55821" w:rsidRPr="00F93CF3">
              <w:rPr>
                <w:rFonts w:ascii="Arial" w:hAnsi="Arial" w:cs="Arial"/>
                <w:rPrChange w:id="788" w:author="Laurence Luo" w:date="2019-03-26T20:53:00Z">
                  <w:rPr/>
                </w:rPrChange>
              </w:rPr>
              <w:t>SRS Document</w:t>
            </w:r>
          </w:p>
        </w:tc>
        <w:tc>
          <w:tcPr>
            <w:tcW w:w="1584" w:type="dxa"/>
            <w:tcBorders>
              <w:top w:val="nil"/>
            </w:tcBorders>
            <w:tcPrChange w:id="789" w:author="Luo Laurence" w:date="2019-03-12T20:29:00Z">
              <w:tcPr>
                <w:tcW w:w="1584" w:type="dxa"/>
                <w:tcBorders>
                  <w:top w:val="nil"/>
                </w:tcBorders>
              </w:tcPr>
            </w:tcPrChange>
          </w:tcPr>
          <w:p w14:paraId="638CFD3C" w14:textId="77777777" w:rsidR="007E4F49" w:rsidRPr="00F93CF3" w:rsidRDefault="00A55821">
            <w:pPr>
              <w:spacing w:before="40" w:after="40"/>
              <w:rPr>
                <w:rFonts w:ascii="Arial" w:hAnsi="Arial" w:cs="Arial"/>
                <w:rPrChange w:id="790" w:author="Laurence Luo" w:date="2019-03-26T20:53:00Z">
                  <w:rPr/>
                </w:rPrChange>
              </w:rPr>
            </w:pPr>
            <w:r w:rsidRPr="00F93CF3">
              <w:rPr>
                <w:rFonts w:ascii="Arial" w:hAnsi="Arial" w:cs="Arial"/>
                <w:rPrChange w:id="791" w:author="Laurence Luo" w:date="2019-03-26T20:53:00Z">
                  <w:rPr/>
                </w:rPrChange>
              </w:rPr>
              <w:t>1.0</w:t>
            </w:r>
          </w:p>
        </w:tc>
      </w:tr>
      <w:tr w:rsidR="007E4F49" w:rsidRPr="00F93CF3" w14:paraId="753FBE0D" w14:textId="77777777" w:rsidTr="00D003B3">
        <w:tc>
          <w:tcPr>
            <w:tcW w:w="2160" w:type="dxa"/>
            <w:tcPrChange w:id="792" w:author="Laurence Luo" w:date="2019-03-18T15:17:00Z">
              <w:tcPr>
                <w:tcW w:w="2160" w:type="dxa"/>
                <w:tcBorders>
                  <w:bottom w:val="single" w:sz="12" w:space="0" w:color="auto"/>
                </w:tcBorders>
              </w:tcPr>
            </w:tcPrChange>
          </w:tcPr>
          <w:p w14:paraId="354BA9F0" w14:textId="77777777" w:rsidR="00BC66E9" w:rsidRPr="00F93CF3" w:rsidRDefault="00BC66E9">
            <w:pPr>
              <w:spacing w:before="40" w:after="40"/>
              <w:rPr>
                <w:rFonts w:ascii="Arial" w:hAnsi="Arial" w:cs="Arial"/>
                <w:rPrChange w:id="793" w:author="Laurence Luo" w:date="2019-03-26T20:53:00Z">
                  <w:rPr/>
                </w:rPrChange>
              </w:rPr>
            </w:pPr>
            <w:r w:rsidRPr="00F93CF3">
              <w:rPr>
                <w:rFonts w:ascii="Arial" w:hAnsi="Arial" w:cs="Arial"/>
                <w:rPrChange w:id="794" w:author="Laurence Luo" w:date="2019-03-26T20:53:00Z">
                  <w:rPr/>
                </w:rPrChange>
              </w:rPr>
              <w:t xml:space="preserve">ZHANG </w:t>
            </w:r>
            <w:proofErr w:type="spellStart"/>
            <w:r w:rsidRPr="00F93CF3">
              <w:rPr>
                <w:rFonts w:ascii="Arial" w:hAnsi="Arial" w:cs="Arial"/>
                <w:rPrChange w:id="795" w:author="Laurence Luo" w:date="2019-03-26T20:53:00Z">
                  <w:rPr/>
                </w:rPrChange>
              </w:rPr>
              <w:t>Zhiyi</w:t>
            </w:r>
            <w:proofErr w:type="spellEnd"/>
            <w:r w:rsidRPr="00F93CF3">
              <w:rPr>
                <w:rFonts w:ascii="Arial" w:hAnsi="Arial" w:cs="Arial"/>
                <w:rPrChange w:id="796" w:author="Laurence Luo" w:date="2019-03-26T20:53:00Z">
                  <w:rPr/>
                </w:rPrChange>
              </w:rPr>
              <w:t xml:space="preserve">, </w:t>
            </w:r>
          </w:p>
          <w:p w14:paraId="32C32625" w14:textId="77777777" w:rsidR="00BC66E9" w:rsidRPr="00F93CF3" w:rsidRDefault="00BC66E9">
            <w:pPr>
              <w:spacing w:before="40" w:after="40"/>
              <w:rPr>
                <w:rFonts w:ascii="Arial" w:hAnsi="Arial" w:cs="Arial"/>
                <w:rPrChange w:id="797" w:author="Laurence Luo" w:date="2019-03-26T20:53:00Z">
                  <w:rPr/>
                </w:rPrChange>
              </w:rPr>
            </w:pPr>
            <w:r w:rsidRPr="00F93CF3">
              <w:rPr>
                <w:rFonts w:ascii="Arial" w:hAnsi="Arial" w:cs="Arial"/>
                <w:rPrChange w:id="798" w:author="Laurence Luo" w:date="2019-03-26T20:53:00Z">
                  <w:rPr/>
                </w:rPrChange>
              </w:rPr>
              <w:t xml:space="preserve">LUO Zichen, </w:t>
            </w:r>
          </w:p>
          <w:p w14:paraId="039B17A3" w14:textId="77777777" w:rsidR="00BC66E9" w:rsidRPr="00F93CF3" w:rsidRDefault="00BC66E9">
            <w:pPr>
              <w:spacing w:before="40" w:after="40"/>
              <w:rPr>
                <w:rFonts w:ascii="Arial" w:hAnsi="Arial" w:cs="Arial"/>
                <w:rPrChange w:id="799" w:author="Laurence Luo" w:date="2019-03-26T20:53:00Z">
                  <w:rPr/>
                </w:rPrChange>
              </w:rPr>
            </w:pPr>
            <w:r w:rsidRPr="00F93CF3">
              <w:rPr>
                <w:rFonts w:ascii="Arial" w:hAnsi="Arial" w:cs="Arial"/>
                <w:rPrChange w:id="800" w:author="Laurence Luo" w:date="2019-03-26T20:53:00Z">
                  <w:rPr/>
                </w:rPrChange>
              </w:rPr>
              <w:t xml:space="preserve">LU </w:t>
            </w:r>
            <w:proofErr w:type="spellStart"/>
            <w:r w:rsidRPr="00F93CF3">
              <w:rPr>
                <w:rFonts w:ascii="Arial" w:hAnsi="Arial" w:cs="Arial"/>
                <w:rPrChange w:id="801" w:author="Laurence Luo" w:date="2019-03-26T20:53:00Z">
                  <w:rPr/>
                </w:rPrChange>
              </w:rPr>
              <w:t>Guangxing</w:t>
            </w:r>
            <w:proofErr w:type="spellEnd"/>
            <w:r w:rsidRPr="00F93CF3">
              <w:rPr>
                <w:rFonts w:ascii="Arial" w:hAnsi="Arial" w:cs="Arial"/>
                <w:rPrChange w:id="802" w:author="Laurence Luo" w:date="2019-03-26T20:53:00Z">
                  <w:rPr/>
                </w:rPrChange>
              </w:rPr>
              <w:t xml:space="preserve">, </w:t>
            </w:r>
          </w:p>
          <w:p w14:paraId="6FE6728C" w14:textId="77777777" w:rsidR="007E4F49" w:rsidRPr="00F93CF3" w:rsidRDefault="00BC66E9">
            <w:pPr>
              <w:spacing w:before="40" w:after="40"/>
              <w:rPr>
                <w:rFonts w:ascii="Arial" w:hAnsi="Arial" w:cs="Arial"/>
                <w:rPrChange w:id="803" w:author="Laurence Luo" w:date="2019-03-26T20:53:00Z">
                  <w:rPr/>
                </w:rPrChange>
              </w:rPr>
            </w:pPr>
            <w:r w:rsidRPr="00F93CF3">
              <w:rPr>
                <w:rFonts w:ascii="Arial" w:hAnsi="Arial" w:cs="Arial"/>
                <w:rPrChange w:id="804" w:author="Laurence Luo" w:date="2019-03-26T20:53:00Z">
                  <w:rPr/>
                </w:rPrChange>
              </w:rPr>
              <w:t>WANG Yuan</w:t>
            </w:r>
          </w:p>
        </w:tc>
        <w:tc>
          <w:tcPr>
            <w:tcW w:w="1369" w:type="dxa"/>
            <w:tcPrChange w:id="805" w:author="Laurence Luo" w:date="2019-03-18T15:17:00Z">
              <w:tcPr>
                <w:tcW w:w="1170" w:type="dxa"/>
                <w:tcBorders>
                  <w:bottom w:val="single" w:sz="12" w:space="0" w:color="auto"/>
                </w:tcBorders>
              </w:tcPr>
            </w:tcPrChange>
          </w:tcPr>
          <w:p w14:paraId="76C556BF" w14:textId="77777777" w:rsidR="007E4F49" w:rsidRPr="00F93CF3" w:rsidRDefault="004462C8">
            <w:pPr>
              <w:spacing w:before="40" w:after="40"/>
              <w:rPr>
                <w:rFonts w:ascii="Arial" w:hAnsi="Arial" w:cs="Arial"/>
                <w:rPrChange w:id="806" w:author="Laurence Luo" w:date="2019-03-26T20:53:00Z">
                  <w:rPr/>
                </w:rPrChange>
              </w:rPr>
            </w:pPr>
            <w:ins w:id="807" w:author="AutoBVT" w:date="2019-03-11T17:38:00Z">
              <w:r w:rsidRPr="00F93CF3">
                <w:rPr>
                  <w:rFonts w:ascii="Arial" w:hAnsi="Arial" w:cs="Arial"/>
                  <w:rPrChange w:id="808" w:author="Laurence Luo" w:date="2019-03-26T20:53:00Z">
                    <w:rPr/>
                  </w:rPrChange>
                </w:rPr>
                <w:t>3/11/2019</w:t>
              </w:r>
            </w:ins>
          </w:p>
        </w:tc>
        <w:tc>
          <w:tcPr>
            <w:tcW w:w="4755" w:type="dxa"/>
            <w:tcPrChange w:id="809" w:author="Laurence Luo" w:date="2019-03-18T15:17:00Z">
              <w:tcPr>
                <w:tcW w:w="4954" w:type="dxa"/>
                <w:gridSpan w:val="2"/>
                <w:tcBorders>
                  <w:bottom w:val="single" w:sz="12" w:space="0" w:color="auto"/>
                </w:tcBorders>
              </w:tcPr>
            </w:tcPrChange>
          </w:tcPr>
          <w:p w14:paraId="0B9DE130" w14:textId="77777777" w:rsidR="007E4F49" w:rsidRPr="00F93CF3" w:rsidRDefault="002E7FA8">
            <w:pPr>
              <w:spacing w:before="40" w:after="40"/>
              <w:rPr>
                <w:rFonts w:ascii="Arial" w:hAnsi="Arial" w:cs="Arial"/>
                <w:rPrChange w:id="810" w:author="Laurence Luo" w:date="2019-03-26T20:53:00Z">
                  <w:rPr/>
                </w:rPrChange>
              </w:rPr>
            </w:pPr>
            <w:ins w:id="811" w:author="Luo Laurence" w:date="2019-03-12T19:33:00Z">
              <w:r w:rsidRPr="00F93CF3">
                <w:rPr>
                  <w:rFonts w:ascii="Arial" w:hAnsi="Arial" w:cs="Arial"/>
                  <w:rPrChange w:id="812" w:author="Laurence Luo" w:date="2019-03-26T20:53:00Z">
                    <w:rPr/>
                  </w:rPrChange>
                </w:rPr>
                <w:t>Edit Section 3 and S</w:t>
              </w:r>
              <w:bookmarkStart w:id="813" w:name="_GoBack"/>
              <w:bookmarkEnd w:id="813"/>
              <w:r w:rsidRPr="00F93CF3">
                <w:rPr>
                  <w:rFonts w:ascii="Arial" w:hAnsi="Arial" w:cs="Arial"/>
                  <w:rPrChange w:id="814" w:author="Laurence Luo" w:date="2019-03-26T20:53:00Z">
                    <w:rPr/>
                  </w:rPrChange>
                </w:rPr>
                <w:t>ection 4.1</w:t>
              </w:r>
            </w:ins>
          </w:p>
        </w:tc>
        <w:tc>
          <w:tcPr>
            <w:tcW w:w="1584" w:type="dxa"/>
            <w:tcPrChange w:id="815" w:author="Laurence Luo" w:date="2019-03-18T15:17:00Z">
              <w:tcPr>
                <w:tcW w:w="1584" w:type="dxa"/>
                <w:tcBorders>
                  <w:bottom w:val="single" w:sz="12" w:space="0" w:color="auto"/>
                </w:tcBorders>
              </w:tcPr>
            </w:tcPrChange>
          </w:tcPr>
          <w:p w14:paraId="42D4B565" w14:textId="599603E7" w:rsidR="00D003B3" w:rsidRPr="00F93CF3" w:rsidRDefault="00BC66E9">
            <w:pPr>
              <w:spacing w:before="40" w:after="40"/>
              <w:rPr>
                <w:rFonts w:ascii="Arial" w:hAnsi="Arial" w:cs="Arial"/>
                <w:rPrChange w:id="816" w:author="Laurence Luo" w:date="2019-03-26T20:53:00Z">
                  <w:rPr/>
                </w:rPrChange>
              </w:rPr>
            </w:pPr>
            <w:r w:rsidRPr="00F93CF3">
              <w:rPr>
                <w:rFonts w:ascii="Arial" w:hAnsi="Arial" w:cs="Arial"/>
                <w:rPrChange w:id="817" w:author="Laurence Luo" w:date="2019-03-26T20:53:00Z">
                  <w:rPr/>
                </w:rPrChange>
              </w:rPr>
              <w:t>2.0</w:t>
            </w:r>
          </w:p>
        </w:tc>
      </w:tr>
      <w:tr w:rsidR="00D003B3" w:rsidRPr="00F93CF3" w14:paraId="6CBACBDF" w14:textId="77777777" w:rsidTr="004C74F3">
        <w:tblPrEx>
          <w:tblPrExChange w:id="818" w:author="Laurence Luo" w:date="2019-03-25T17:45:00Z">
            <w:tblPrEx>
              <w:tblW w:w="9868" w:type="dxa"/>
            </w:tblPrEx>
          </w:tblPrExChange>
        </w:tblPrEx>
        <w:trPr>
          <w:ins w:id="819" w:author="Laurence Luo" w:date="2019-03-18T15:17:00Z"/>
        </w:trPr>
        <w:tc>
          <w:tcPr>
            <w:tcW w:w="2160" w:type="dxa"/>
            <w:tcPrChange w:id="820" w:author="Laurence Luo" w:date="2019-03-25T17:45:00Z">
              <w:tcPr>
                <w:tcW w:w="2160" w:type="dxa"/>
                <w:tcBorders>
                  <w:bottom w:val="single" w:sz="12" w:space="0" w:color="auto"/>
                </w:tcBorders>
              </w:tcPr>
            </w:tcPrChange>
          </w:tcPr>
          <w:p w14:paraId="41A967A1" w14:textId="77777777" w:rsidR="00D003B3" w:rsidRPr="00F93CF3" w:rsidRDefault="00D003B3" w:rsidP="00D003B3">
            <w:pPr>
              <w:spacing w:before="40" w:after="40"/>
              <w:rPr>
                <w:ins w:id="821" w:author="Laurence Luo" w:date="2019-03-18T15:17:00Z"/>
                <w:rFonts w:ascii="Arial" w:hAnsi="Arial" w:cs="Arial"/>
              </w:rPr>
            </w:pPr>
            <w:ins w:id="822" w:author="Laurence Luo" w:date="2019-03-18T15:17:00Z">
              <w:r w:rsidRPr="00F93CF3">
                <w:rPr>
                  <w:rFonts w:ascii="Arial" w:hAnsi="Arial" w:cs="Arial"/>
                </w:rPr>
                <w:t xml:space="preserve">ZHANG </w:t>
              </w:r>
              <w:proofErr w:type="spellStart"/>
              <w:r w:rsidRPr="00F93CF3">
                <w:rPr>
                  <w:rFonts w:ascii="Arial" w:hAnsi="Arial" w:cs="Arial"/>
                </w:rPr>
                <w:t>Zhiyi</w:t>
              </w:r>
              <w:proofErr w:type="spellEnd"/>
              <w:r w:rsidRPr="00F93CF3">
                <w:rPr>
                  <w:rFonts w:ascii="Arial" w:hAnsi="Arial" w:cs="Arial"/>
                </w:rPr>
                <w:t xml:space="preserve">, </w:t>
              </w:r>
            </w:ins>
          </w:p>
          <w:p w14:paraId="1AF95453" w14:textId="77777777" w:rsidR="00D003B3" w:rsidRPr="00F93CF3" w:rsidRDefault="00D003B3" w:rsidP="00D003B3">
            <w:pPr>
              <w:spacing w:before="40" w:after="40"/>
              <w:rPr>
                <w:ins w:id="823" w:author="Laurence Luo" w:date="2019-03-18T15:17:00Z"/>
                <w:rFonts w:ascii="Arial" w:hAnsi="Arial" w:cs="Arial"/>
              </w:rPr>
            </w:pPr>
            <w:ins w:id="824" w:author="Laurence Luo" w:date="2019-03-18T15:17:00Z">
              <w:r w:rsidRPr="00F93CF3">
                <w:rPr>
                  <w:rFonts w:ascii="Arial" w:hAnsi="Arial" w:cs="Arial"/>
                </w:rPr>
                <w:t xml:space="preserve">LUO Zichen, </w:t>
              </w:r>
            </w:ins>
          </w:p>
          <w:p w14:paraId="6A24A202" w14:textId="77777777" w:rsidR="00D003B3" w:rsidRPr="00F93CF3" w:rsidRDefault="00D003B3" w:rsidP="00D003B3">
            <w:pPr>
              <w:spacing w:before="40" w:after="40"/>
              <w:rPr>
                <w:ins w:id="825" w:author="Laurence Luo" w:date="2019-03-18T15:17:00Z"/>
                <w:rFonts w:ascii="Arial" w:hAnsi="Arial" w:cs="Arial"/>
              </w:rPr>
            </w:pPr>
            <w:ins w:id="826" w:author="Laurence Luo" w:date="2019-03-18T15:17:00Z">
              <w:r w:rsidRPr="00F93CF3">
                <w:rPr>
                  <w:rFonts w:ascii="Arial" w:hAnsi="Arial" w:cs="Arial"/>
                </w:rPr>
                <w:t xml:space="preserve">LU </w:t>
              </w:r>
              <w:proofErr w:type="spellStart"/>
              <w:r w:rsidRPr="00F93CF3">
                <w:rPr>
                  <w:rFonts w:ascii="Arial" w:hAnsi="Arial" w:cs="Arial"/>
                </w:rPr>
                <w:t>Guangxing</w:t>
              </w:r>
              <w:proofErr w:type="spellEnd"/>
              <w:r w:rsidRPr="00F93CF3">
                <w:rPr>
                  <w:rFonts w:ascii="Arial" w:hAnsi="Arial" w:cs="Arial"/>
                </w:rPr>
                <w:t xml:space="preserve">, </w:t>
              </w:r>
            </w:ins>
          </w:p>
          <w:p w14:paraId="50764076" w14:textId="7416B423" w:rsidR="004C74F3" w:rsidRPr="00F93CF3" w:rsidRDefault="00D003B3" w:rsidP="00D003B3">
            <w:pPr>
              <w:spacing w:before="40" w:after="40"/>
              <w:rPr>
                <w:ins w:id="827" w:author="Laurence Luo" w:date="2019-03-18T15:17:00Z"/>
                <w:rFonts w:ascii="Arial" w:hAnsi="Arial" w:cs="Arial"/>
              </w:rPr>
            </w:pPr>
            <w:ins w:id="828" w:author="Laurence Luo" w:date="2019-03-18T15:17:00Z">
              <w:r w:rsidRPr="00F93CF3">
                <w:rPr>
                  <w:rFonts w:ascii="Arial" w:hAnsi="Arial" w:cs="Arial"/>
                </w:rPr>
                <w:t>WANG Yuan</w:t>
              </w:r>
            </w:ins>
          </w:p>
        </w:tc>
        <w:tc>
          <w:tcPr>
            <w:tcW w:w="1369" w:type="dxa"/>
            <w:tcPrChange w:id="829" w:author="Laurence Luo" w:date="2019-03-25T17:45:00Z">
              <w:tcPr>
                <w:tcW w:w="1369" w:type="dxa"/>
                <w:gridSpan w:val="2"/>
                <w:tcBorders>
                  <w:bottom w:val="single" w:sz="12" w:space="0" w:color="auto"/>
                </w:tcBorders>
              </w:tcPr>
            </w:tcPrChange>
          </w:tcPr>
          <w:p w14:paraId="6393C196" w14:textId="59FA82A6" w:rsidR="00D003B3" w:rsidRPr="00F93CF3" w:rsidRDefault="00D003B3">
            <w:pPr>
              <w:spacing w:before="40" w:after="40"/>
              <w:rPr>
                <w:ins w:id="830" w:author="Laurence Luo" w:date="2019-03-18T15:17:00Z"/>
                <w:rFonts w:ascii="Arial" w:hAnsi="Arial" w:cs="Arial"/>
              </w:rPr>
            </w:pPr>
            <w:ins w:id="831" w:author="Laurence Luo" w:date="2019-03-18T15:17:00Z">
              <w:r w:rsidRPr="00F93CF3">
                <w:rPr>
                  <w:rFonts w:ascii="Arial" w:hAnsi="Arial" w:cs="Arial"/>
                </w:rPr>
                <w:t>3/18/2019</w:t>
              </w:r>
            </w:ins>
          </w:p>
        </w:tc>
        <w:tc>
          <w:tcPr>
            <w:tcW w:w="4755" w:type="dxa"/>
            <w:tcPrChange w:id="832" w:author="Laurence Luo" w:date="2019-03-25T17:45:00Z">
              <w:tcPr>
                <w:tcW w:w="4755" w:type="dxa"/>
                <w:tcBorders>
                  <w:bottom w:val="single" w:sz="12" w:space="0" w:color="auto"/>
                </w:tcBorders>
              </w:tcPr>
            </w:tcPrChange>
          </w:tcPr>
          <w:p w14:paraId="6A37D66C" w14:textId="77777777" w:rsidR="00D003B3" w:rsidRPr="00F93CF3" w:rsidRDefault="00D003B3">
            <w:pPr>
              <w:spacing w:before="40" w:after="40"/>
              <w:rPr>
                <w:ins w:id="833" w:author="Laurence Luo" w:date="2019-03-19T22:59:00Z"/>
                <w:rFonts w:ascii="Arial" w:hAnsi="Arial" w:cs="Arial"/>
              </w:rPr>
            </w:pPr>
            <w:ins w:id="834" w:author="Laurence Luo" w:date="2019-03-18T15:17:00Z">
              <w:r w:rsidRPr="00F93CF3">
                <w:rPr>
                  <w:rFonts w:ascii="Arial" w:hAnsi="Arial" w:cs="Arial"/>
                </w:rPr>
                <w:t>Revise diagrams and finish state trans</w:t>
              </w:r>
            </w:ins>
            <w:ins w:id="835" w:author="Laurence Luo" w:date="2019-03-18T15:18:00Z">
              <w:r w:rsidRPr="00F93CF3">
                <w:rPr>
                  <w:rFonts w:ascii="Arial" w:hAnsi="Arial" w:cs="Arial"/>
                </w:rPr>
                <w:t>ition diagrams for all use case diagrams and the interface.</w:t>
              </w:r>
            </w:ins>
          </w:p>
          <w:p w14:paraId="367685B6" w14:textId="60779AC7" w:rsidR="00602A0E" w:rsidRPr="00F93CF3" w:rsidRDefault="00602A0E">
            <w:pPr>
              <w:spacing w:before="40" w:after="40"/>
              <w:rPr>
                <w:ins w:id="836" w:author="Laurence Luo" w:date="2019-03-18T15:17:00Z"/>
                <w:rFonts w:ascii="Arial" w:hAnsi="Arial" w:cs="Arial"/>
              </w:rPr>
            </w:pPr>
            <w:ins w:id="837" w:author="Laurence Luo" w:date="2019-03-19T22:59:00Z">
              <w:r w:rsidRPr="00F93CF3">
                <w:rPr>
                  <w:rFonts w:ascii="Arial" w:hAnsi="Arial" w:cs="Arial"/>
                </w:rPr>
                <w:t>Remake the UI.</w:t>
              </w:r>
            </w:ins>
          </w:p>
        </w:tc>
        <w:tc>
          <w:tcPr>
            <w:tcW w:w="1584" w:type="dxa"/>
            <w:tcPrChange w:id="838" w:author="Laurence Luo" w:date="2019-03-25T17:45:00Z">
              <w:tcPr>
                <w:tcW w:w="1584" w:type="dxa"/>
                <w:tcBorders>
                  <w:bottom w:val="single" w:sz="12" w:space="0" w:color="auto"/>
                </w:tcBorders>
              </w:tcPr>
            </w:tcPrChange>
          </w:tcPr>
          <w:p w14:paraId="7BF4785F" w14:textId="223A5D86" w:rsidR="004C74F3" w:rsidRPr="00F93CF3" w:rsidRDefault="00590D9A">
            <w:pPr>
              <w:spacing w:before="40" w:after="40"/>
              <w:rPr>
                <w:ins w:id="839" w:author="Laurence Luo" w:date="2019-03-18T15:17:00Z"/>
                <w:rFonts w:ascii="Arial" w:hAnsi="Arial" w:cs="Arial"/>
              </w:rPr>
            </w:pPr>
            <w:ins w:id="840" w:author="Laurence Luo" w:date="2019-03-18T15:18:00Z">
              <w:r w:rsidRPr="00F93CF3">
                <w:rPr>
                  <w:rFonts w:ascii="Arial" w:hAnsi="Arial" w:cs="Arial"/>
                </w:rPr>
                <w:t>3.0</w:t>
              </w:r>
            </w:ins>
          </w:p>
        </w:tc>
      </w:tr>
      <w:tr w:rsidR="004C74F3" w:rsidRPr="00F93CF3" w14:paraId="7C1C6BD1" w14:textId="77777777" w:rsidTr="00D51728">
        <w:tblPrEx>
          <w:tblPrExChange w:id="841" w:author="Laurence Luo" w:date="2019-04-02T20:26:00Z">
            <w:tblPrEx>
              <w:tblW w:w="9868" w:type="dxa"/>
            </w:tblPrEx>
          </w:tblPrExChange>
        </w:tblPrEx>
        <w:trPr>
          <w:ins w:id="842" w:author="Laurence Luo" w:date="2019-03-25T17:45:00Z"/>
        </w:trPr>
        <w:tc>
          <w:tcPr>
            <w:tcW w:w="2160" w:type="dxa"/>
            <w:tcPrChange w:id="843" w:author="Laurence Luo" w:date="2019-04-02T20:26:00Z">
              <w:tcPr>
                <w:tcW w:w="2160" w:type="dxa"/>
                <w:tcBorders>
                  <w:bottom w:val="single" w:sz="12" w:space="0" w:color="auto"/>
                </w:tcBorders>
              </w:tcPr>
            </w:tcPrChange>
          </w:tcPr>
          <w:p w14:paraId="562440C9" w14:textId="77777777" w:rsidR="004C74F3" w:rsidRPr="00F93CF3" w:rsidRDefault="004C74F3" w:rsidP="004C74F3">
            <w:pPr>
              <w:spacing w:before="40" w:after="40"/>
              <w:rPr>
                <w:ins w:id="844" w:author="Laurence Luo" w:date="2019-03-25T17:47:00Z"/>
                <w:rFonts w:ascii="Arial" w:hAnsi="Arial" w:cs="Arial"/>
              </w:rPr>
            </w:pPr>
            <w:ins w:id="845" w:author="Laurence Luo" w:date="2019-03-25T17:47:00Z">
              <w:r w:rsidRPr="00F93CF3">
                <w:rPr>
                  <w:rFonts w:ascii="Arial" w:hAnsi="Arial" w:cs="Arial"/>
                </w:rPr>
                <w:t xml:space="preserve">ZHANG </w:t>
              </w:r>
              <w:proofErr w:type="spellStart"/>
              <w:r w:rsidRPr="00F93CF3">
                <w:rPr>
                  <w:rFonts w:ascii="Arial" w:hAnsi="Arial" w:cs="Arial"/>
                </w:rPr>
                <w:t>Zhiyi</w:t>
              </w:r>
              <w:proofErr w:type="spellEnd"/>
              <w:r w:rsidRPr="00F93CF3">
                <w:rPr>
                  <w:rFonts w:ascii="Arial" w:hAnsi="Arial" w:cs="Arial"/>
                </w:rPr>
                <w:t xml:space="preserve">, </w:t>
              </w:r>
            </w:ins>
          </w:p>
          <w:p w14:paraId="47D63ACE" w14:textId="77777777" w:rsidR="004C74F3" w:rsidRPr="00F93CF3" w:rsidRDefault="004C74F3" w:rsidP="004C74F3">
            <w:pPr>
              <w:spacing w:before="40" w:after="40"/>
              <w:rPr>
                <w:ins w:id="846" w:author="Laurence Luo" w:date="2019-03-25T17:47:00Z"/>
                <w:rFonts w:ascii="Arial" w:hAnsi="Arial" w:cs="Arial"/>
              </w:rPr>
            </w:pPr>
            <w:ins w:id="847" w:author="Laurence Luo" w:date="2019-03-25T17:47:00Z">
              <w:r w:rsidRPr="00F93CF3">
                <w:rPr>
                  <w:rFonts w:ascii="Arial" w:hAnsi="Arial" w:cs="Arial"/>
                </w:rPr>
                <w:t xml:space="preserve">LUO Zichen, </w:t>
              </w:r>
            </w:ins>
          </w:p>
          <w:p w14:paraId="009ADE3C" w14:textId="77777777" w:rsidR="004C74F3" w:rsidRPr="00F93CF3" w:rsidRDefault="004C74F3" w:rsidP="004C74F3">
            <w:pPr>
              <w:spacing w:before="40" w:after="40"/>
              <w:rPr>
                <w:ins w:id="848" w:author="Laurence Luo" w:date="2019-03-25T17:47:00Z"/>
                <w:rFonts w:ascii="Arial" w:hAnsi="Arial" w:cs="Arial"/>
              </w:rPr>
            </w:pPr>
            <w:ins w:id="849" w:author="Laurence Luo" w:date="2019-03-25T17:47:00Z">
              <w:r w:rsidRPr="00F93CF3">
                <w:rPr>
                  <w:rFonts w:ascii="Arial" w:hAnsi="Arial" w:cs="Arial"/>
                </w:rPr>
                <w:t xml:space="preserve">LU </w:t>
              </w:r>
              <w:proofErr w:type="spellStart"/>
              <w:r w:rsidRPr="00F93CF3">
                <w:rPr>
                  <w:rFonts w:ascii="Arial" w:hAnsi="Arial" w:cs="Arial"/>
                </w:rPr>
                <w:t>Guangxing</w:t>
              </w:r>
              <w:proofErr w:type="spellEnd"/>
              <w:r w:rsidRPr="00F93CF3">
                <w:rPr>
                  <w:rFonts w:ascii="Arial" w:hAnsi="Arial" w:cs="Arial"/>
                </w:rPr>
                <w:t xml:space="preserve">, </w:t>
              </w:r>
            </w:ins>
          </w:p>
          <w:p w14:paraId="0D02F306" w14:textId="504C5EC4" w:rsidR="004C74F3" w:rsidRPr="00F93CF3" w:rsidRDefault="004C74F3" w:rsidP="004C74F3">
            <w:pPr>
              <w:spacing w:before="40" w:after="40"/>
              <w:rPr>
                <w:ins w:id="850" w:author="Laurence Luo" w:date="2019-03-25T17:45:00Z"/>
                <w:rFonts w:ascii="Arial" w:hAnsi="Arial" w:cs="Arial"/>
              </w:rPr>
            </w:pPr>
            <w:ins w:id="851" w:author="Laurence Luo" w:date="2019-03-25T17:47:00Z">
              <w:r w:rsidRPr="00F93CF3">
                <w:rPr>
                  <w:rFonts w:ascii="Arial" w:hAnsi="Arial" w:cs="Arial"/>
                </w:rPr>
                <w:t>WANG Yuan</w:t>
              </w:r>
            </w:ins>
          </w:p>
        </w:tc>
        <w:tc>
          <w:tcPr>
            <w:tcW w:w="1369" w:type="dxa"/>
            <w:tcPrChange w:id="852" w:author="Laurence Luo" w:date="2019-04-02T20:26:00Z">
              <w:tcPr>
                <w:tcW w:w="1369" w:type="dxa"/>
                <w:gridSpan w:val="2"/>
                <w:tcBorders>
                  <w:bottom w:val="single" w:sz="12" w:space="0" w:color="auto"/>
                </w:tcBorders>
              </w:tcPr>
            </w:tcPrChange>
          </w:tcPr>
          <w:p w14:paraId="4531D99D" w14:textId="6C4B90DE" w:rsidR="004C74F3" w:rsidRPr="00F93CF3" w:rsidRDefault="004C74F3">
            <w:pPr>
              <w:spacing w:before="40" w:after="40"/>
              <w:rPr>
                <w:ins w:id="853" w:author="Laurence Luo" w:date="2019-03-25T17:45:00Z"/>
                <w:rFonts w:ascii="Arial" w:hAnsi="Arial" w:cs="Arial"/>
              </w:rPr>
            </w:pPr>
            <w:ins w:id="854" w:author="Laurence Luo" w:date="2019-03-25T17:46:00Z">
              <w:r w:rsidRPr="00F93CF3">
                <w:rPr>
                  <w:rFonts w:ascii="Arial" w:hAnsi="Arial" w:cs="Arial"/>
                </w:rPr>
                <w:t>3/26/2019</w:t>
              </w:r>
            </w:ins>
          </w:p>
        </w:tc>
        <w:tc>
          <w:tcPr>
            <w:tcW w:w="4755" w:type="dxa"/>
            <w:tcPrChange w:id="855" w:author="Laurence Luo" w:date="2019-04-02T20:26:00Z">
              <w:tcPr>
                <w:tcW w:w="4755" w:type="dxa"/>
                <w:tcBorders>
                  <w:bottom w:val="single" w:sz="12" w:space="0" w:color="auto"/>
                </w:tcBorders>
              </w:tcPr>
            </w:tcPrChange>
          </w:tcPr>
          <w:p w14:paraId="11443484" w14:textId="13E50BAF" w:rsidR="004C74F3" w:rsidRPr="00F93CF3" w:rsidRDefault="004C74F3">
            <w:pPr>
              <w:spacing w:before="40" w:after="40"/>
              <w:rPr>
                <w:ins w:id="856" w:author="Laurence Luo" w:date="2019-03-25T17:45:00Z"/>
                <w:rFonts w:ascii="Arial" w:hAnsi="Arial" w:cs="Arial"/>
              </w:rPr>
            </w:pPr>
            <w:bookmarkStart w:id="857" w:name="_Hlk5129599"/>
            <w:ins w:id="858" w:author="Laurence Luo" w:date="2019-03-25T17:45:00Z">
              <w:r w:rsidRPr="00F93CF3">
                <w:rPr>
                  <w:rFonts w:ascii="Arial" w:hAnsi="Arial" w:cs="Arial"/>
                </w:rPr>
                <w:t>Review and correct problems in previous diagrams.</w:t>
              </w:r>
            </w:ins>
          </w:p>
          <w:bookmarkEnd w:id="857"/>
          <w:p w14:paraId="24762ADD" w14:textId="4735489D" w:rsidR="004C74F3" w:rsidRPr="00F93CF3" w:rsidRDefault="004C74F3">
            <w:pPr>
              <w:spacing w:before="40" w:after="40"/>
              <w:rPr>
                <w:ins w:id="859" w:author="Laurence Luo" w:date="2019-03-25T17:45:00Z"/>
                <w:rFonts w:ascii="Arial" w:hAnsi="Arial" w:cs="Arial"/>
              </w:rPr>
            </w:pPr>
            <w:ins w:id="860" w:author="Laurence Luo" w:date="2019-03-25T17:47:00Z">
              <w:r w:rsidRPr="00F93CF3">
                <w:rPr>
                  <w:rFonts w:ascii="Arial" w:hAnsi="Arial" w:cs="Arial"/>
                </w:rPr>
                <w:t>Add class diagram and sequence diagram.</w:t>
              </w:r>
            </w:ins>
          </w:p>
        </w:tc>
        <w:tc>
          <w:tcPr>
            <w:tcW w:w="1584" w:type="dxa"/>
            <w:tcPrChange w:id="861" w:author="Laurence Luo" w:date="2019-04-02T20:26:00Z">
              <w:tcPr>
                <w:tcW w:w="1584" w:type="dxa"/>
                <w:tcBorders>
                  <w:bottom w:val="single" w:sz="12" w:space="0" w:color="auto"/>
                </w:tcBorders>
              </w:tcPr>
            </w:tcPrChange>
          </w:tcPr>
          <w:p w14:paraId="6457170E" w14:textId="4F88426E" w:rsidR="00D51728" w:rsidRPr="00F93CF3" w:rsidRDefault="004C74F3">
            <w:pPr>
              <w:spacing w:before="40" w:after="40"/>
              <w:rPr>
                <w:ins w:id="862" w:author="Laurence Luo" w:date="2019-03-25T17:45:00Z"/>
                <w:rFonts w:ascii="Arial" w:hAnsi="Arial" w:cs="Arial"/>
              </w:rPr>
            </w:pPr>
            <w:ins w:id="863" w:author="Laurence Luo" w:date="2019-03-25T17:45:00Z">
              <w:r w:rsidRPr="00F93CF3">
                <w:rPr>
                  <w:rFonts w:ascii="Arial" w:hAnsi="Arial" w:cs="Arial"/>
                </w:rPr>
                <w:t>4.0</w:t>
              </w:r>
            </w:ins>
          </w:p>
        </w:tc>
      </w:tr>
      <w:tr w:rsidR="00D51728" w:rsidRPr="00F93CF3" w14:paraId="4271FEC7" w14:textId="77777777" w:rsidTr="00897635">
        <w:trPr>
          <w:ins w:id="864" w:author="Laurence Luo" w:date="2019-04-02T20:26:00Z"/>
        </w:trPr>
        <w:tc>
          <w:tcPr>
            <w:tcW w:w="2160" w:type="dxa"/>
            <w:tcBorders>
              <w:bottom w:val="single" w:sz="12" w:space="0" w:color="auto"/>
            </w:tcBorders>
          </w:tcPr>
          <w:p w14:paraId="742D32FF" w14:textId="77777777" w:rsidR="00D51728" w:rsidRPr="00F93CF3" w:rsidRDefault="00D51728" w:rsidP="00D51728">
            <w:pPr>
              <w:spacing w:before="40" w:after="40"/>
              <w:rPr>
                <w:ins w:id="865" w:author="Laurence Luo" w:date="2019-04-02T20:26:00Z"/>
                <w:rFonts w:ascii="Arial" w:hAnsi="Arial" w:cs="Arial"/>
              </w:rPr>
            </w:pPr>
            <w:ins w:id="866" w:author="Laurence Luo" w:date="2019-04-02T20:26:00Z">
              <w:r w:rsidRPr="00F93CF3">
                <w:rPr>
                  <w:rFonts w:ascii="Arial" w:hAnsi="Arial" w:cs="Arial"/>
                </w:rPr>
                <w:t xml:space="preserve">ZHANG </w:t>
              </w:r>
              <w:proofErr w:type="spellStart"/>
              <w:r w:rsidRPr="00F93CF3">
                <w:rPr>
                  <w:rFonts w:ascii="Arial" w:hAnsi="Arial" w:cs="Arial"/>
                </w:rPr>
                <w:t>Zhiyi</w:t>
              </w:r>
              <w:proofErr w:type="spellEnd"/>
              <w:r w:rsidRPr="00F93CF3">
                <w:rPr>
                  <w:rFonts w:ascii="Arial" w:hAnsi="Arial" w:cs="Arial"/>
                </w:rPr>
                <w:t xml:space="preserve">, </w:t>
              </w:r>
            </w:ins>
          </w:p>
          <w:p w14:paraId="050A4352" w14:textId="77777777" w:rsidR="00D51728" w:rsidRPr="00F93CF3" w:rsidRDefault="00D51728" w:rsidP="00D51728">
            <w:pPr>
              <w:spacing w:before="40" w:after="40"/>
              <w:rPr>
                <w:ins w:id="867" w:author="Laurence Luo" w:date="2019-04-02T20:26:00Z"/>
                <w:rFonts w:ascii="Arial" w:hAnsi="Arial" w:cs="Arial"/>
              </w:rPr>
            </w:pPr>
            <w:ins w:id="868" w:author="Laurence Luo" w:date="2019-04-02T20:26:00Z">
              <w:r w:rsidRPr="00F93CF3">
                <w:rPr>
                  <w:rFonts w:ascii="Arial" w:hAnsi="Arial" w:cs="Arial"/>
                </w:rPr>
                <w:t xml:space="preserve">LUO Zichen, </w:t>
              </w:r>
            </w:ins>
          </w:p>
          <w:p w14:paraId="75C55CCE" w14:textId="77777777" w:rsidR="00D51728" w:rsidRPr="00F93CF3" w:rsidRDefault="00D51728" w:rsidP="00D51728">
            <w:pPr>
              <w:spacing w:before="40" w:after="40"/>
              <w:rPr>
                <w:ins w:id="869" w:author="Laurence Luo" w:date="2019-04-02T20:26:00Z"/>
                <w:rFonts w:ascii="Arial" w:hAnsi="Arial" w:cs="Arial"/>
              </w:rPr>
            </w:pPr>
            <w:ins w:id="870" w:author="Laurence Luo" w:date="2019-04-02T20:26:00Z">
              <w:r w:rsidRPr="00F93CF3">
                <w:rPr>
                  <w:rFonts w:ascii="Arial" w:hAnsi="Arial" w:cs="Arial"/>
                </w:rPr>
                <w:t xml:space="preserve">LU </w:t>
              </w:r>
              <w:proofErr w:type="spellStart"/>
              <w:r w:rsidRPr="00F93CF3">
                <w:rPr>
                  <w:rFonts w:ascii="Arial" w:hAnsi="Arial" w:cs="Arial"/>
                </w:rPr>
                <w:t>Guangxing</w:t>
              </w:r>
              <w:proofErr w:type="spellEnd"/>
              <w:r w:rsidRPr="00F93CF3">
                <w:rPr>
                  <w:rFonts w:ascii="Arial" w:hAnsi="Arial" w:cs="Arial"/>
                </w:rPr>
                <w:t xml:space="preserve">, </w:t>
              </w:r>
            </w:ins>
          </w:p>
          <w:p w14:paraId="377FF78C" w14:textId="2F8637A2" w:rsidR="00D51728" w:rsidRPr="00F93CF3" w:rsidRDefault="00D51728" w:rsidP="00D51728">
            <w:pPr>
              <w:spacing w:before="40" w:after="40"/>
              <w:rPr>
                <w:ins w:id="871" w:author="Laurence Luo" w:date="2019-04-02T20:26:00Z"/>
                <w:rFonts w:ascii="Arial" w:hAnsi="Arial" w:cs="Arial"/>
              </w:rPr>
            </w:pPr>
            <w:ins w:id="872" w:author="Laurence Luo" w:date="2019-04-02T20:26:00Z">
              <w:r w:rsidRPr="00F93CF3">
                <w:rPr>
                  <w:rFonts w:ascii="Arial" w:hAnsi="Arial" w:cs="Arial"/>
                </w:rPr>
                <w:t>WANG Yuan</w:t>
              </w:r>
            </w:ins>
          </w:p>
        </w:tc>
        <w:tc>
          <w:tcPr>
            <w:tcW w:w="1369" w:type="dxa"/>
            <w:tcBorders>
              <w:bottom w:val="single" w:sz="12" w:space="0" w:color="auto"/>
            </w:tcBorders>
          </w:tcPr>
          <w:p w14:paraId="43488523" w14:textId="7119F90D" w:rsidR="00D51728" w:rsidRPr="00F93CF3" w:rsidRDefault="00D51728">
            <w:pPr>
              <w:spacing w:before="40" w:after="40"/>
              <w:rPr>
                <w:ins w:id="873" w:author="Laurence Luo" w:date="2019-04-02T20:26:00Z"/>
                <w:rFonts w:ascii="Arial" w:hAnsi="Arial" w:cs="Arial"/>
              </w:rPr>
            </w:pPr>
            <w:ins w:id="874" w:author="Laurence Luo" w:date="2019-04-02T20:26:00Z">
              <w:r>
                <w:rPr>
                  <w:rFonts w:ascii="Arial" w:hAnsi="Arial" w:cs="Arial"/>
                </w:rPr>
                <w:t>4</w:t>
              </w:r>
              <w:r>
                <w:rPr>
                  <w:rFonts w:ascii="Arial" w:hAnsi="Arial" w:cs="Arial" w:hint="eastAsia"/>
                  <w:lang w:eastAsia="zh-CN"/>
                </w:rPr>
                <w:t>/</w:t>
              </w:r>
              <w:r>
                <w:rPr>
                  <w:rFonts w:ascii="Arial" w:hAnsi="Arial" w:cs="Arial"/>
                  <w:lang w:eastAsia="zh-CN"/>
                </w:rPr>
                <w:t>2/2019</w:t>
              </w:r>
            </w:ins>
          </w:p>
        </w:tc>
        <w:tc>
          <w:tcPr>
            <w:tcW w:w="4755" w:type="dxa"/>
            <w:tcBorders>
              <w:bottom w:val="single" w:sz="12" w:space="0" w:color="auto"/>
            </w:tcBorders>
          </w:tcPr>
          <w:p w14:paraId="01D952A0" w14:textId="2E708DB7" w:rsidR="00D51728" w:rsidRDefault="00D51728" w:rsidP="00D51728">
            <w:pPr>
              <w:spacing w:before="40" w:after="40"/>
              <w:rPr>
                <w:ins w:id="875" w:author="Laurence Luo" w:date="2019-04-02T20:27:00Z"/>
                <w:rFonts w:ascii="Arial" w:hAnsi="Arial" w:cs="Arial"/>
              </w:rPr>
              <w:pPrChange w:id="876" w:author="Laurence Luo" w:date="2019-04-02T20:27:00Z">
                <w:pPr>
                  <w:framePr w:hSpace="180" w:wrap="around" w:vAnchor="text" w:hAnchor="text" w:y="1"/>
                  <w:spacing w:before="40" w:after="40"/>
                  <w:suppressOverlap/>
                </w:pPr>
              </w:pPrChange>
            </w:pPr>
            <w:ins w:id="877" w:author="Laurence Luo" w:date="2019-04-02T20:27:00Z">
              <w:r w:rsidRPr="00F93CF3">
                <w:rPr>
                  <w:rFonts w:ascii="Arial" w:hAnsi="Arial" w:cs="Arial"/>
                </w:rPr>
                <w:t>Review and correct problems in previous diagrams</w:t>
              </w:r>
              <w:r>
                <w:rPr>
                  <w:rFonts w:ascii="Arial" w:hAnsi="Arial" w:cs="Arial"/>
                </w:rPr>
                <w:t xml:space="preserve"> and UIs.</w:t>
              </w:r>
            </w:ins>
          </w:p>
          <w:p w14:paraId="50285566" w14:textId="6F7F4DD2" w:rsidR="00D51728" w:rsidRPr="00F93CF3" w:rsidRDefault="00D51728">
            <w:pPr>
              <w:spacing w:before="40" w:after="40"/>
              <w:rPr>
                <w:ins w:id="878" w:author="Laurence Luo" w:date="2019-04-02T20:26:00Z"/>
                <w:rFonts w:ascii="Arial" w:hAnsi="Arial" w:cs="Arial"/>
              </w:rPr>
            </w:pPr>
            <w:ins w:id="879" w:author="Laurence Luo" w:date="2019-04-02T20:27:00Z">
              <w:r w:rsidRPr="00D51728">
                <w:rPr>
                  <w:rFonts w:ascii="Arial" w:hAnsi="Arial" w:cs="Arial"/>
                </w:rPr>
                <w:t>Updated SRS whole version</w:t>
              </w:r>
            </w:ins>
          </w:p>
        </w:tc>
        <w:tc>
          <w:tcPr>
            <w:tcW w:w="1584" w:type="dxa"/>
            <w:tcBorders>
              <w:bottom w:val="single" w:sz="12" w:space="0" w:color="auto"/>
            </w:tcBorders>
          </w:tcPr>
          <w:p w14:paraId="3661010C" w14:textId="61F657A2" w:rsidR="00D51728" w:rsidRPr="00F93CF3" w:rsidRDefault="00D51728">
            <w:pPr>
              <w:spacing w:before="40" w:after="40"/>
              <w:rPr>
                <w:ins w:id="880" w:author="Laurence Luo" w:date="2019-04-02T20:26:00Z"/>
                <w:rFonts w:ascii="Arial" w:hAnsi="Arial" w:cs="Arial"/>
              </w:rPr>
            </w:pPr>
            <w:ins w:id="881" w:author="Laurence Luo" w:date="2019-04-02T20:27:00Z">
              <w:r>
                <w:rPr>
                  <w:rFonts w:ascii="Arial" w:hAnsi="Arial" w:cs="Arial"/>
                </w:rPr>
                <w:t>5.0</w:t>
              </w:r>
            </w:ins>
          </w:p>
        </w:tc>
      </w:tr>
    </w:tbl>
    <w:p w14:paraId="296AFB2D" w14:textId="77777777" w:rsidR="007E4F49" w:rsidRPr="00F93CF3" w:rsidRDefault="004462C8">
      <w:pPr>
        <w:rPr>
          <w:rFonts w:ascii="Arial" w:hAnsi="Arial" w:cs="Arial"/>
          <w:b/>
          <w:rPrChange w:id="882" w:author="Laurence Luo" w:date="2019-03-26T20:53:00Z">
            <w:rPr>
              <w:b/>
            </w:rPr>
          </w:rPrChange>
        </w:rPr>
      </w:pPr>
      <w:ins w:id="883" w:author="AutoBVT" w:date="2019-03-11T17:38:00Z">
        <w:r w:rsidRPr="00F93CF3">
          <w:rPr>
            <w:rFonts w:ascii="Arial" w:hAnsi="Arial" w:cs="Arial"/>
            <w:b/>
            <w:rPrChange w:id="884" w:author="Laurence Luo" w:date="2019-03-26T20:53:00Z">
              <w:rPr>
                <w:b/>
              </w:rPr>
            </w:rPrChange>
          </w:rPr>
          <w:br w:type="textWrapping" w:clear="all"/>
        </w:r>
      </w:ins>
    </w:p>
    <w:p w14:paraId="0832A9F8" w14:textId="77777777" w:rsidR="007E4F49" w:rsidRPr="00F93CF3" w:rsidRDefault="007E4F49">
      <w:pPr>
        <w:rPr>
          <w:rFonts w:ascii="Arial" w:hAnsi="Arial" w:cs="Arial"/>
          <w:rPrChange w:id="885" w:author="Laurence Luo" w:date="2019-03-26T20:53:00Z">
            <w:rPr/>
          </w:rPrChange>
        </w:rPr>
      </w:pPr>
    </w:p>
    <w:p w14:paraId="1AAF408D" w14:textId="77777777" w:rsidR="007E4F49" w:rsidRPr="00F93CF3" w:rsidRDefault="007E4F49">
      <w:pPr>
        <w:rPr>
          <w:rFonts w:ascii="Arial" w:hAnsi="Arial" w:cs="Arial"/>
          <w:rPrChange w:id="886" w:author="Laurence Luo" w:date="2019-03-26T20:53:00Z">
            <w:rPr/>
          </w:rPrChange>
        </w:rPr>
        <w:sectPr w:rsidR="007E4F49" w:rsidRPr="00F93CF3">
          <w:headerReference w:type="default" r:id="rId10"/>
          <w:footerReference w:type="default" r:id="rId11"/>
          <w:pgSz w:w="12240" w:h="15840"/>
          <w:pgMar w:top="1440" w:right="1440" w:bottom="1440" w:left="1440" w:header="720" w:footer="720" w:gutter="0"/>
          <w:pgNumType w:fmt="lowerRoman"/>
          <w:cols w:space="720"/>
        </w:sectPr>
      </w:pPr>
    </w:p>
    <w:p w14:paraId="504C1034" w14:textId="678EC7CD" w:rsidR="007E4F49" w:rsidRPr="00F93CF3" w:rsidRDefault="007E4F49">
      <w:pPr>
        <w:pStyle w:val="Heading1"/>
        <w:rPr>
          <w:rFonts w:ascii="Arial" w:hAnsi="Arial" w:cs="Arial"/>
          <w:rPrChange w:id="887" w:author="Laurence Luo" w:date="2019-03-26T20:53:00Z">
            <w:rPr/>
          </w:rPrChange>
        </w:rPr>
      </w:pPr>
      <w:bookmarkStart w:id="888" w:name="_Toc439994665"/>
      <w:bookmarkStart w:id="889" w:name="_Toc5129807"/>
      <w:r w:rsidRPr="00F93CF3">
        <w:rPr>
          <w:rFonts w:ascii="Arial" w:hAnsi="Arial" w:cs="Arial"/>
          <w:rPrChange w:id="890" w:author="Laurence Luo" w:date="2019-03-26T20:53:00Z">
            <w:rPr/>
          </w:rPrChange>
        </w:rPr>
        <w:t>Introduction</w:t>
      </w:r>
      <w:bookmarkEnd w:id="888"/>
      <w:bookmarkEnd w:id="889"/>
      <w:r w:rsidR="0005308F" w:rsidRPr="00F93CF3">
        <w:rPr>
          <w:rFonts w:ascii="Arial" w:hAnsi="Arial" w:cs="Arial"/>
          <w:rPrChange w:id="891" w:author="Laurence Luo" w:date="2019-03-26T20:53:00Z">
            <w:rPr/>
          </w:rPrChange>
        </w:rPr>
        <w:t xml:space="preserve"> </w:t>
      </w:r>
      <w:del w:id="892" w:author="Laurence Luo" w:date="2019-03-25T15:24:00Z">
        <w:r w:rsidR="0005308F" w:rsidRPr="00F93CF3" w:rsidDel="002F23A7">
          <w:rPr>
            <w:rFonts w:ascii="Arial" w:hAnsi="Arial" w:cs="Arial"/>
            <w:rPrChange w:id="893" w:author="Laurence Luo" w:date="2019-03-26T20:53:00Z">
              <w:rPr/>
            </w:rPrChange>
          </w:rPr>
          <w:delText>(team work, everyone contributes every section)</w:delText>
        </w:r>
      </w:del>
    </w:p>
    <w:p w14:paraId="11167076" w14:textId="77777777" w:rsidR="00B23163" w:rsidRPr="00F93CF3" w:rsidRDefault="007E4F49" w:rsidP="003C413F">
      <w:pPr>
        <w:pStyle w:val="Heading2"/>
        <w:rPr>
          <w:rFonts w:ascii="Arial" w:hAnsi="Arial" w:cs="Arial"/>
          <w:rPrChange w:id="894" w:author="Laurence Luo" w:date="2019-03-26T20:53:00Z">
            <w:rPr/>
          </w:rPrChange>
        </w:rPr>
      </w:pPr>
      <w:bookmarkStart w:id="895" w:name="_Toc439994667"/>
      <w:bookmarkStart w:id="896" w:name="_Toc5129808"/>
      <w:r w:rsidRPr="00F93CF3">
        <w:rPr>
          <w:rFonts w:ascii="Arial" w:hAnsi="Arial" w:cs="Arial"/>
          <w:rPrChange w:id="897" w:author="Laurence Luo" w:date="2019-03-26T20:53:00Z">
            <w:rPr/>
          </w:rPrChange>
        </w:rPr>
        <w:t>Purpose</w:t>
      </w:r>
      <w:bookmarkEnd w:id="895"/>
      <w:bookmarkEnd w:id="896"/>
      <w:r w:rsidRPr="00F93CF3">
        <w:rPr>
          <w:rFonts w:ascii="Arial" w:hAnsi="Arial" w:cs="Arial"/>
          <w:rPrChange w:id="898" w:author="Laurence Luo" w:date="2019-03-26T20:53:00Z">
            <w:rPr/>
          </w:rPrChange>
        </w:rPr>
        <w:t xml:space="preserve"> </w:t>
      </w:r>
    </w:p>
    <w:p w14:paraId="24E522FB" w14:textId="77777777" w:rsidR="00B23163" w:rsidRPr="00F93CF3" w:rsidRDefault="00B23163">
      <w:pPr>
        <w:pStyle w:val="template"/>
        <w:rPr>
          <w:rFonts w:cs="Arial"/>
          <w:i w:val="0"/>
        </w:rPr>
      </w:pPr>
      <w:r w:rsidRPr="00F93CF3">
        <w:rPr>
          <w:rFonts w:cs="Arial"/>
          <w:i w:val="0"/>
        </w:rPr>
        <w:t xml:space="preserve">This document is going to describe the whole software named </w:t>
      </w:r>
      <w:r w:rsidRPr="00F93CF3">
        <w:rPr>
          <w:rFonts w:cs="Arial"/>
          <w:i w:val="0"/>
          <w:u w:val="single"/>
        </w:rPr>
        <w:t xml:space="preserve">Brew </w:t>
      </w:r>
      <w:proofErr w:type="gramStart"/>
      <w:r w:rsidRPr="00F93CF3">
        <w:rPr>
          <w:rFonts w:cs="Arial"/>
          <w:i w:val="0"/>
          <w:u w:val="single"/>
        </w:rPr>
        <w:t>Day</w:t>
      </w:r>
      <w:r w:rsidR="005215AC" w:rsidRPr="00F93CF3">
        <w:rPr>
          <w:rFonts w:cs="Arial"/>
          <w:i w:val="0"/>
          <w:u w:val="single"/>
        </w:rPr>
        <w:t>!</w:t>
      </w:r>
      <w:r w:rsidRPr="00F93CF3">
        <w:rPr>
          <w:rFonts w:cs="Arial"/>
          <w:i w:val="0"/>
        </w:rPr>
        <w:t>,</w:t>
      </w:r>
      <w:proofErr w:type="gramEnd"/>
      <w:r w:rsidRPr="00F93CF3">
        <w:rPr>
          <w:rFonts w:cs="Arial"/>
          <w:i w:val="0"/>
        </w:rPr>
        <w:t xml:space="preserve"> which is now </w:t>
      </w:r>
      <w:r w:rsidR="003C413F" w:rsidRPr="00F93CF3">
        <w:rPr>
          <w:rFonts w:cs="Arial"/>
          <w:i w:val="0"/>
        </w:rPr>
        <w:t>designing</w:t>
      </w:r>
      <w:r w:rsidRPr="00F93CF3">
        <w:rPr>
          <w:rFonts w:cs="Arial"/>
          <w:i w:val="0"/>
        </w:rPr>
        <w:t xml:space="preserve">. </w:t>
      </w:r>
      <w:r w:rsidR="003C413F" w:rsidRPr="00F93CF3">
        <w:rPr>
          <w:rFonts w:cs="Arial"/>
          <w:i w:val="0"/>
        </w:rPr>
        <w:t>And this is the first version of SRS regarding this software.</w:t>
      </w:r>
    </w:p>
    <w:p w14:paraId="057BAEEF" w14:textId="77777777" w:rsidR="007E4F49" w:rsidRPr="00F93CF3" w:rsidRDefault="007E4F49">
      <w:pPr>
        <w:pStyle w:val="Heading2"/>
        <w:rPr>
          <w:rFonts w:ascii="Arial" w:hAnsi="Arial" w:cs="Arial"/>
          <w:rPrChange w:id="899" w:author="Laurence Luo" w:date="2019-03-26T20:53:00Z">
            <w:rPr/>
          </w:rPrChange>
        </w:rPr>
      </w:pPr>
      <w:bookmarkStart w:id="900" w:name="_Toc439994668"/>
      <w:bookmarkStart w:id="901" w:name="_Toc5129809"/>
      <w:r w:rsidRPr="00F93CF3">
        <w:rPr>
          <w:rFonts w:ascii="Arial" w:hAnsi="Arial" w:cs="Arial"/>
          <w:rPrChange w:id="902" w:author="Laurence Luo" w:date="2019-03-26T20:53:00Z">
            <w:rPr/>
          </w:rPrChange>
        </w:rPr>
        <w:t>Document Conventions</w:t>
      </w:r>
      <w:bookmarkEnd w:id="900"/>
      <w:bookmarkEnd w:id="901"/>
    </w:p>
    <w:p w14:paraId="74F2BFB1" w14:textId="77777777" w:rsidR="005215AC" w:rsidRPr="00F93CF3" w:rsidRDefault="005215AC" w:rsidP="005215AC">
      <w:pPr>
        <w:pStyle w:val="template"/>
        <w:rPr>
          <w:rFonts w:cs="Arial"/>
          <w:i w:val="0"/>
        </w:rPr>
      </w:pPr>
      <w:r w:rsidRPr="00F93CF3">
        <w:rPr>
          <w:rFonts w:cs="Arial"/>
          <w:i w:val="0"/>
        </w:rPr>
        <w:t>In this document, we particular use these conventions for clarity and readability:</w:t>
      </w:r>
    </w:p>
    <w:p w14:paraId="1FB0E456" w14:textId="77777777" w:rsidR="005215AC" w:rsidRPr="00F93CF3" w:rsidRDefault="005215AC" w:rsidP="005215AC">
      <w:pPr>
        <w:pStyle w:val="template"/>
        <w:numPr>
          <w:ilvl w:val="0"/>
          <w:numId w:val="2"/>
        </w:numPr>
        <w:rPr>
          <w:rFonts w:cs="Arial"/>
          <w:i w:val="0"/>
        </w:rPr>
      </w:pPr>
      <w:r w:rsidRPr="00F93CF3">
        <w:rPr>
          <w:rFonts w:cs="Arial"/>
          <w:b/>
          <w:i w:val="0"/>
          <w:u w:val="single"/>
        </w:rPr>
        <w:t>Brew Day!</w:t>
      </w:r>
      <w:r w:rsidRPr="00F93CF3">
        <w:rPr>
          <w:rFonts w:cs="Arial"/>
          <w:i w:val="0"/>
        </w:rPr>
        <w:t xml:space="preserve"> is the name of the software/system we are developing. And for clarity in context, we describe it in an underline format.</w:t>
      </w:r>
    </w:p>
    <w:p w14:paraId="6034749B" w14:textId="77777777" w:rsidR="005215AC" w:rsidRPr="00F93CF3" w:rsidRDefault="005215AC" w:rsidP="005215AC">
      <w:pPr>
        <w:pStyle w:val="template"/>
        <w:numPr>
          <w:ilvl w:val="0"/>
          <w:numId w:val="2"/>
        </w:numPr>
        <w:rPr>
          <w:rFonts w:cs="Arial"/>
          <w:i w:val="0"/>
        </w:rPr>
      </w:pPr>
      <w:r w:rsidRPr="00F93CF3">
        <w:rPr>
          <w:rFonts w:cs="Arial"/>
          <w:b/>
          <w:i w:val="0"/>
        </w:rPr>
        <w:t>SRS document</w:t>
      </w:r>
      <w:r w:rsidRPr="00F93CF3">
        <w:rPr>
          <w:rFonts w:cs="Arial"/>
          <w:i w:val="0"/>
        </w:rPr>
        <w:t xml:space="preserve"> refers to the specific software requirements specification we write to describe our </w:t>
      </w:r>
      <w:r w:rsidRPr="00F93CF3">
        <w:rPr>
          <w:rFonts w:cs="Arial"/>
          <w:i w:val="0"/>
          <w:u w:val="single"/>
        </w:rPr>
        <w:t>Brew Day!</w:t>
      </w:r>
      <w:r w:rsidRPr="00F93CF3">
        <w:rPr>
          <w:rFonts w:cs="Arial"/>
          <w:i w:val="0"/>
        </w:rPr>
        <w:t xml:space="preserve"> software, if not specifically pointed out.</w:t>
      </w:r>
    </w:p>
    <w:p w14:paraId="576A5572" w14:textId="77777777" w:rsidR="00B23163" w:rsidRPr="00F93CF3" w:rsidRDefault="005215AC" w:rsidP="005215AC">
      <w:pPr>
        <w:pStyle w:val="template"/>
        <w:numPr>
          <w:ilvl w:val="0"/>
          <w:numId w:val="2"/>
        </w:numPr>
        <w:rPr>
          <w:rFonts w:cs="Arial"/>
          <w:i w:val="0"/>
          <w:rPrChange w:id="903" w:author="Laurence Luo" w:date="2019-03-26T20:53:00Z">
            <w:rPr>
              <w:i w:val="0"/>
            </w:rPr>
          </w:rPrChange>
        </w:rPr>
      </w:pPr>
      <w:r w:rsidRPr="00F93CF3">
        <w:rPr>
          <w:rFonts w:cs="Arial"/>
          <w:b/>
          <w:i w:val="0"/>
        </w:rPr>
        <w:t>Software</w:t>
      </w:r>
      <w:r w:rsidRPr="00F93CF3">
        <w:rPr>
          <w:rFonts w:cs="Arial"/>
          <w:i w:val="0"/>
        </w:rPr>
        <w:t xml:space="preserve"> refers to the </w:t>
      </w:r>
      <w:r w:rsidRPr="00F93CF3">
        <w:rPr>
          <w:rFonts w:cs="Arial"/>
          <w:i w:val="0"/>
          <w:u w:val="single"/>
          <w:rPrChange w:id="904" w:author="Laurence Luo" w:date="2019-03-26T20:53:00Z">
            <w:rPr>
              <w:i w:val="0"/>
              <w:u w:val="single"/>
            </w:rPr>
          </w:rPrChange>
        </w:rPr>
        <w:t>Brew Day!</w:t>
      </w:r>
      <w:r w:rsidRPr="00F93CF3">
        <w:rPr>
          <w:rFonts w:cs="Arial"/>
          <w:i w:val="0"/>
          <w:rPrChange w:id="905" w:author="Laurence Luo" w:date="2019-03-26T20:53:00Z">
            <w:rPr>
              <w:i w:val="0"/>
            </w:rPr>
          </w:rPrChange>
        </w:rPr>
        <w:t xml:space="preserve"> software, if not specifically pointed out.</w:t>
      </w:r>
    </w:p>
    <w:p w14:paraId="255CC8E9" w14:textId="77777777" w:rsidR="005E0BF1" w:rsidRPr="00F93CF3" w:rsidRDefault="005E0BF1" w:rsidP="005E0BF1">
      <w:pPr>
        <w:pStyle w:val="template"/>
        <w:numPr>
          <w:ilvl w:val="0"/>
          <w:numId w:val="2"/>
        </w:numPr>
        <w:rPr>
          <w:rFonts w:cs="Arial"/>
          <w:i w:val="0"/>
          <w:rPrChange w:id="906" w:author="Laurence Luo" w:date="2019-03-26T20:53:00Z">
            <w:rPr>
              <w:i w:val="0"/>
            </w:rPr>
          </w:rPrChange>
        </w:rPr>
      </w:pPr>
      <w:r w:rsidRPr="00F93CF3">
        <w:rPr>
          <w:rFonts w:cs="Arial"/>
          <w:b/>
          <w:i w:val="0"/>
          <w:rPrChange w:id="907" w:author="Laurence Luo" w:date="2019-03-26T20:53:00Z">
            <w:rPr>
              <w:b/>
              <w:i w:val="0"/>
            </w:rPr>
          </w:rPrChange>
        </w:rPr>
        <w:t>TBD</w:t>
      </w:r>
      <w:r w:rsidRPr="00F93CF3">
        <w:rPr>
          <w:rFonts w:cs="Arial"/>
          <w:i w:val="0"/>
          <w:rPrChange w:id="908" w:author="Laurence Luo" w:date="2019-03-26T20:53:00Z">
            <w:rPr>
              <w:i w:val="0"/>
            </w:rPr>
          </w:rPrChange>
        </w:rPr>
        <w:t xml:space="preserve"> for sections which we have not acquired enough information to fill in, and </w:t>
      </w:r>
      <w:r w:rsidRPr="00F93CF3">
        <w:rPr>
          <w:rFonts w:cs="Arial"/>
          <w:b/>
          <w:i w:val="0"/>
          <w:rPrChange w:id="909" w:author="Laurence Luo" w:date="2019-03-26T20:53:00Z">
            <w:rPr>
              <w:b/>
              <w:i w:val="0"/>
            </w:rPr>
          </w:rPrChange>
        </w:rPr>
        <w:t>N/A</w:t>
      </w:r>
      <w:r w:rsidRPr="00F93CF3">
        <w:rPr>
          <w:rFonts w:cs="Arial"/>
          <w:i w:val="0"/>
          <w:rPrChange w:id="910" w:author="Laurence Luo" w:date="2019-03-26T20:53:00Z">
            <w:rPr>
              <w:i w:val="0"/>
            </w:rPr>
          </w:rPrChange>
        </w:rPr>
        <w:t xml:space="preserve"> for sections which are temporarily not applicable.</w:t>
      </w:r>
    </w:p>
    <w:p w14:paraId="73946BF5" w14:textId="77777777" w:rsidR="00E960F6" w:rsidRPr="00F93CF3" w:rsidRDefault="007E4F49" w:rsidP="005215AC">
      <w:pPr>
        <w:pStyle w:val="Heading2"/>
        <w:rPr>
          <w:rFonts w:ascii="Arial" w:hAnsi="Arial" w:cs="Arial"/>
          <w:rPrChange w:id="911" w:author="Laurence Luo" w:date="2019-03-26T20:53:00Z">
            <w:rPr/>
          </w:rPrChange>
        </w:rPr>
      </w:pPr>
      <w:bookmarkStart w:id="912" w:name="_Toc439994669"/>
      <w:bookmarkStart w:id="913" w:name="_Toc5129810"/>
      <w:r w:rsidRPr="00F93CF3">
        <w:rPr>
          <w:rFonts w:ascii="Arial" w:hAnsi="Arial" w:cs="Arial"/>
          <w:rPrChange w:id="914" w:author="Laurence Luo" w:date="2019-03-26T20:53:00Z">
            <w:rPr/>
          </w:rPrChange>
        </w:rPr>
        <w:t>Intended Audience and Reading Suggestions</w:t>
      </w:r>
      <w:bookmarkEnd w:id="912"/>
      <w:bookmarkEnd w:id="913"/>
    </w:p>
    <w:p w14:paraId="1FFE83A0" w14:textId="77777777" w:rsidR="00E960F6" w:rsidRPr="00F93CF3" w:rsidRDefault="00E960F6">
      <w:pPr>
        <w:pStyle w:val="template"/>
        <w:rPr>
          <w:rFonts w:cs="Arial"/>
          <w:i w:val="0"/>
          <w:lang w:eastAsia="zh-CN"/>
        </w:rPr>
      </w:pPr>
      <w:r w:rsidRPr="00F93CF3">
        <w:rPr>
          <w:rFonts w:cs="Arial"/>
          <w:i w:val="0"/>
          <w:lang w:eastAsia="zh-CN"/>
        </w:rPr>
        <w:t xml:space="preserve">We suggest everyone who is related to this software read all parts, but if there will be some difficulty while reading, we suggest: </w:t>
      </w:r>
    </w:p>
    <w:p w14:paraId="020C6114" w14:textId="77777777" w:rsidR="00B23163" w:rsidRPr="00F93CF3" w:rsidRDefault="00B23163">
      <w:pPr>
        <w:pStyle w:val="template"/>
        <w:rPr>
          <w:rFonts w:cs="Arial"/>
        </w:rPr>
      </w:pPr>
    </w:p>
    <w:p w14:paraId="2FF4E87A" w14:textId="77777777" w:rsidR="00B23163" w:rsidRPr="00F93CF3" w:rsidRDefault="00D33C23">
      <w:pPr>
        <w:pStyle w:val="template"/>
        <w:rPr>
          <w:rFonts w:cs="Arial"/>
          <w:i w:val="0"/>
          <w:lang w:eastAsia="zh-CN"/>
        </w:rPr>
      </w:pPr>
      <w:r w:rsidRPr="00F93CF3">
        <w:rPr>
          <w:rFonts w:cs="Arial"/>
          <w:i w:val="0"/>
          <w:lang w:eastAsia="zh-CN"/>
        </w:rPr>
        <w:t>If you are developers</w:t>
      </w:r>
      <w:r w:rsidR="005215AC" w:rsidRPr="00F93CF3">
        <w:rPr>
          <w:rFonts w:cs="Arial"/>
          <w:i w:val="0"/>
          <w:lang w:eastAsia="zh-CN"/>
        </w:rPr>
        <w:t>, testers</w:t>
      </w:r>
      <w:r w:rsidR="00E960F6" w:rsidRPr="00F93CF3">
        <w:rPr>
          <w:rFonts w:cs="Arial"/>
          <w:i w:val="0"/>
          <w:lang w:eastAsia="zh-CN"/>
        </w:rPr>
        <w:t xml:space="preserve"> and documentation writers</w:t>
      </w:r>
      <w:r w:rsidRPr="00F93CF3">
        <w:rPr>
          <w:rFonts w:cs="Arial"/>
          <w:i w:val="0"/>
          <w:lang w:eastAsia="zh-CN"/>
        </w:rPr>
        <w:t>, please read all part of this document carefully.</w:t>
      </w:r>
    </w:p>
    <w:p w14:paraId="61874A3E" w14:textId="77777777" w:rsidR="00D33C23" w:rsidRPr="00F93CF3" w:rsidRDefault="00D33C23">
      <w:pPr>
        <w:pStyle w:val="template"/>
        <w:rPr>
          <w:rFonts w:cs="Arial"/>
          <w:i w:val="0"/>
          <w:lang w:eastAsia="zh-CN"/>
        </w:rPr>
      </w:pPr>
    </w:p>
    <w:p w14:paraId="1E3806AA" w14:textId="77777777" w:rsidR="00D33C23" w:rsidRPr="00F93CF3" w:rsidRDefault="00D33C23">
      <w:pPr>
        <w:pStyle w:val="template"/>
        <w:rPr>
          <w:rFonts w:cs="Arial"/>
          <w:b/>
          <w:i w:val="0"/>
          <w:lang w:eastAsia="zh-CN"/>
        </w:rPr>
      </w:pPr>
      <w:r w:rsidRPr="00F93CF3">
        <w:rPr>
          <w:rFonts w:cs="Arial"/>
          <w:i w:val="0"/>
          <w:lang w:eastAsia="zh-CN"/>
        </w:rPr>
        <w:t xml:space="preserve">If you are project managers and marketing staff, please focus on </w:t>
      </w:r>
      <w:r w:rsidRPr="00F93CF3">
        <w:rPr>
          <w:rFonts w:cs="Arial"/>
          <w:b/>
          <w:i w:val="0"/>
          <w:lang w:eastAsia="zh-CN"/>
        </w:rPr>
        <w:t xml:space="preserve">2. Overall Description </w:t>
      </w:r>
      <w:r w:rsidRPr="00F93CF3">
        <w:rPr>
          <w:rFonts w:cs="Arial"/>
          <w:i w:val="0"/>
          <w:lang w:eastAsia="zh-CN"/>
        </w:rPr>
        <w:t xml:space="preserve">and </w:t>
      </w:r>
      <w:r w:rsidRPr="00F93CF3">
        <w:rPr>
          <w:rFonts w:cs="Arial"/>
          <w:b/>
          <w:i w:val="0"/>
          <w:lang w:eastAsia="zh-CN"/>
        </w:rPr>
        <w:t>5. Other Nonfunctional Requirements.</w:t>
      </w:r>
    </w:p>
    <w:p w14:paraId="66646EF0" w14:textId="77777777" w:rsidR="005215AC" w:rsidRPr="00F93CF3" w:rsidRDefault="005215AC">
      <w:pPr>
        <w:pStyle w:val="template"/>
        <w:rPr>
          <w:rFonts w:cs="Arial"/>
          <w:b/>
          <w:i w:val="0"/>
          <w:lang w:eastAsia="zh-CN"/>
        </w:rPr>
      </w:pPr>
    </w:p>
    <w:p w14:paraId="3600DC75" w14:textId="77777777" w:rsidR="005215AC" w:rsidRPr="00F93CF3" w:rsidRDefault="005215AC">
      <w:pPr>
        <w:pStyle w:val="template"/>
        <w:rPr>
          <w:rFonts w:cs="Arial"/>
          <w:i w:val="0"/>
          <w:lang w:eastAsia="zh-CN"/>
          <w:rPrChange w:id="915" w:author="Laurence Luo" w:date="2019-03-26T20:53:00Z">
            <w:rPr>
              <w:i w:val="0"/>
              <w:lang w:eastAsia="zh-CN"/>
            </w:rPr>
          </w:rPrChange>
        </w:rPr>
      </w:pPr>
      <w:r w:rsidRPr="00F93CF3">
        <w:rPr>
          <w:rFonts w:cs="Arial"/>
          <w:i w:val="0"/>
          <w:lang w:eastAsia="zh-CN"/>
          <w:rPrChange w:id="916" w:author="Laurence Luo" w:date="2019-03-26T20:53:00Z">
            <w:rPr>
              <w:i w:val="0"/>
              <w:lang w:eastAsia="zh-CN"/>
            </w:rPr>
          </w:rPrChange>
        </w:rPr>
        <w:t xml:space="preserve">If you are users, please read </w:t>
      </w:r>
      <w:r w:rsidRPr="00F93CF3">
        <w:rPr>
          <w:rFonts w:cs="Arial"/>
          <w:b/>
          <w:i w:val="0"/>
          <w:lang w:eastAsia="zh-CN"/>
          <w:rPrChange w:id="917" w:author="Laurence Luo" w:date="2019-03-26T20:53:00Z">
            <w:rPr>
              <w:b/>
              <w:i w:val="0"/>
              <w:lang w:eastAsia="zh-CN"/>
            </w:rPr>
          </w:rPrChange>
        </w:rPr>
        <w:t>1. Introduction.</w:t>
      </w:r>
    </w:p>
    <w:p w14:paraId="5A16443A" w14:textId="77777777" w:rsidR="00E960F6" w:rsidRPr="00F93CF3" w:rsidRDefault="007E4F49" w:rsidP="005215AC">
      <w:pPr>
        <w:pStyle w:val="Heading2"/>
        <w:rPr>
          <w:rFonts w:ascii="Arial" w:hAnsi="Arial" w:cs="Arial"/>
          <w:rPrChange w:id="918" w:author="Laurence Luo" w:date="2019-03-26T20:53:00Z">
            <w:rPr/>
          </w:rPrChange>
        </w:rPr>
      </w:pPr>
      <w:bookmarkStart w:id="919" w:name="_Toc439994670"/>
      <w:bookmarkStart w:id="920" w:name="_Toc5129811"/>
      <w:r w:rsidRPr="00F93CF3">
        <w:rPr>
          <w:rFonts w:ascii="Arial" w:hAnsi="Arial" w:cs="Arial"/>
          <w:rPrChange w:id="921" w:author="Laurence Luo" w:date="2019-03-26T20:53:00Z">
            <w:rPr/>
          </w:rPrChange>
        </w:rPr>
        <w:t>Project Scope</w:t>
      </w:r>
      <w:bookmarkEnd w:id="919"/>
      <w:bookmarkEnd w:id="920"/>
    </w:p>
    <w:p w14:paraId="2344491A" w14:textId="77777777" w:rsidR="00E960F6" w:rsidRPr="00F93CF3" w:rsidRDefault="00E960F6">
      <w:pPr>
        <w:pStyle w:val="template"/>
        <w:rPr>
          <w:rFonts w:cs="Arial"/>
          <w:i w:val="0"/>
        </w:rPr>
      </w:pPr>
      <w:r w:rsidRPr="00F93CF3">
        <w:rPr>
          <w:rFonts w:cs="Arial"/>
          <w:i w:val="0"/>
        </w:rPr>
        <w:t xml:space="preserve">This software is developed for home beer brewers, to give them some little help such as record recipes, </w:t>
      </w:r>
      <w:r w:rsidR="00143E9D" w:rsidRPr="00F93CF3">
        <w:rPr>
          <w:rFonts w:cs="Arial"/>
          <w:i w:val="0"/>
        </w:rPr>
        <w:t>keep track of ingredients</w:t>
      </w:r>
      <w:r w:rsidR="005215AC" w:rsidRPr="00F93CF3">
        <w:rPr>
          <w:rFonts w:cs="Arial"/>
          <w:i w:val="0"/>
        </w:rPr>
        <w:t>, etc</w:t>
      </w:r>
      <w:r w:rsidR="00143E9D" w:rsidRPr="00F93CF3">
        <w:rPr>
          <w:rFonts w:cs="Arial"/>
          <w:i w:val="0"/>
        </w:rPr>
        <w:t xml:space="preserve">. This </w:t>
      </w:r>
      <w:r w:rsidR="005215AC" w:rsidRPr="00F93CF3">
        <w:rPr>
          <w:rFonts w:cs="Arial"/>
          <w:i w:val="0"/>
        </w:rPr>
        <w:t>software</w:t>
      </w:r>
      <w:r w:rsidR="00143E9D" w:rsidRPr="00F93CF3">
        <w:rPr>
          <w:rFonts w:cs="Arial"/>
          <w:i w:val="0"/>
        </w:rPr>
        <w:t xml:space="preserve"> will be desktop-based</w:t>
      </w:r>
      <w:r w:rsidR="005215AC" w:rsidRPr="00F93CF3">
        <w:rPr>
          <w:rFonts w:cs="Arial"/>
          <w:i w:val="0"/>
        </w:rPr>
        <w:t>. A brief user manual will also be provided.</w:t>
      </w:r>
    </w:p>
    <w:p w14:paraId="0DB530BB" w14:textId="4959A232" w:rsidR="007E4F49" w:rsidRPr="00F93CF3" w:rsidRDefault="007E4F49">
      <w:pPr>
        <w:pStyle w:val="Heading2"/>
        <w:rPr>
          <w:ins w:id="922" w:author="Laurence Luo" w:date="2019-03-12T21:06:00Z"/>
          <w:rFonts w:ascii="Arial" w:hAnsi="Arial" w:cs="Arial"/>
        </w:rPr>
      </w:pPr>
      <w:bookmarkStart w:id="923" w:name="_Toc439994672"/>
      <w:bookmarkStart w:id="924" w:name="_Toc5129812"/>
      <w:r w:rsidRPr="00F93CF3">
        <w:rPr>
          <w:rFonts w:ascii="Arial" w:hAnsi="Arial" w:cs="Arial"/>
          <w:rPrChange w:id="925" w:author="Laurence Luo" w:date="2019-03-26T20:53:00Z">
            <w:rPr/>
          </w:rPrChange>
        </w:rPr>
        <w:t>References</w:t>
      </w:r>
      <w:bookmarkEnd w:id="923"/>
      <w:bookmarkEnd w:id="924"/>
    </w:p>
    <w:p w14:paraId="0EB03681" w14:textId="4F64C9C9" w:rsidR="006A2C05" w:rsidRPr="00F93CF3" w:rsidRDefault="006A2C05">
      <w:pPr>
        <w:rPr>
          <w:rFonts w:ascii="Arial" w:hAnsi="Arial" w:cs="Arial"/>
          <w:sz w:val="22"/>
          <w:szCs w:val="22"/>
          <w:rPrChange w:id="926" w:author="Laurence Luo" w:date="2019-03-26T20:53:00Z">
            <w:rPr/>
          </w:rPrChange>
        </w:rPr>
        <w:pPrChange w:id="927" w:author="Laurence Luo" w:date="2019-03-12T21:06:00Z">
          <w:pPr>
            <w:pStyle w:val="Heading2"/>
          </w:pPr>
        </w:pPrChange>
      </w:pPr>
      <w:ins w:id="928" w:author="Laurence Luo" w:date="2019-03-12T21:06:00Z">
        <w:r w:rsidRPr="00F93CF3">
          <w:rPr>
            <w:rFonts w:ascii="Arial" w:hAnsi="Arial" w:cs="Arial"/>
            <w:sz w:val="22"/>
            <w:szCs w:val="22"/>
            <w:rPrChange w:id="929" w:author="Laurence Luo" w:date="2019-03-26T20:53:00Z">
              <w:rPr>
                <w:b w:val="0"/>
              </w:rPr>
            </w:rPrChange>
          </w:rPr>
          <w:t>TBD</w:t>
        </w:r>
      </w:ins>
    </w:p>
    <w:p w14:paraId="7B1B37F1" w14:textId="77777777" w:rsidR="00B23163" w:rsidRPr="00F93CF3" w:rsidDel="00A25073" w:rsidRDefault="00A65935">
      <w:pPr>
        <w:pStyle w:val="template"/>
        <w:rPr>
          <w:del w:id="930" w:author="AutoBVT" w:date="2019-03-11T15:49:00Z"/>
          <w:rFonts w:cs="Arial"/>
          <w:i w:val="0"/>
          <w:lang w:eastAsia="zh-CN"/>
        </w:rPr>
      </w:pPr>
      <w:del w:id="931" w:author="AutoBVT" w:date="2019-03-11T15:49:00Z">
        <w:r w:rsidRPr="00F93CF3" w:rsidDel="00A25073">
          <w:rPr>
            <w:rFonts w:cs="Arial"/>
            <w:lang w:eastAsia="zh-CN"/>
          </w:rPr>
          <w:delText>SCORE Project: Brew Day!: http://score-contest.org/2018/projects/brewday.php</w:delText>
        </w:r>
        <w:bookmarkStart w:id="932" w:name="_Toc3929499"/>
        <w:bookmarkStart w:id="933" w:name="_Toc3930331"/>
        <w:bookmarkStart w:id="934" w:name="_Toc4418882"/>
        <w:bookmarkStart w:id="935" w:name="_Toc4419084"/>
        <w:bookmarkStart w:id="936" w:name="_Toc4419426"/>
        <w:bookmarkStart w:id="937" w:name="_Toc4420125"/>
        <w:bookmarkStart w:id="938" w:name="_Toc4428200"/>
        <w:bookmarkStart w:id="939" w:name="_Toc4428239"/>
        <w:bookmarkStart w:id="940" w:name="_Toc4428505"/>
        <w:bookmarkStart w:id="941" w:name="_Toc5129813"/>
        <w:bookmarkEnd w:id="932"/>
        <w:bookmarkEnd w:id="933"/>
        <w:bookmarkEnd w:id="934"/>
        <w:bookmarkEnd w:id="935"/>
        <w:bookmarkEnd w:id="936"/>
        <w:bookmarkEnd w:id="937"/>
        <w:bookmarkEnd w:id="938"/>
        <w:bookmarkEnd w:id="939"/>
        <w:bookmarkEnd w:id="940"/>
        <w:bookmarkEnd w:id="941"/>
      </w:del>
    </w:p>
    <w:p w14:paraId="5E3E19BA" w14:textId="0FD51E58" w:rsidR="007E4F49" w:rsidRPr="00F93CF3" w:rsidRDefault="007E4F49">
      <w:pPr>
        <w:pStyle w:val="Heading1"/>
        <w:rPr>
          <w:rFonts w:ascii="Arial" w:hAnsi="Arial" w:cs="Arial"/>
          <w:rPrChange w:id="942" w:author="Laurence Luo" w:date="2019-03-26T20:53:00Z">
            <w:rPr/>
          </w:rPrChange>
        </w:rPr>
      </w:pPr>
      <w:bookmarkStart w:id="943" w:name="_Toc439994673"/>
      <w:bookmarkStart w:id="944" w:name="_Toc5129814"/>
      <w:r w:rsidRPr="00F93CF3">
        <w:rPr>
          <w:rFonts w:ascii="Arial" w:hAnsi="Arial" w:cs="Arial"/>
          <w:rPrChange w:id="945" w:author="Laurence Luo" w:date="2019-03-26T20:53:00Z">
            <w:rPr/>
          </w:rPrChange>
        </w:rPr>
        <w:t>Overall Description</w:t>
      </w:r>
      <w:bookmarkEnd w:id="943"/>
      <w:bookmarkEnd w:id="944"/>
      <w:r w:rsidR="0005308F" w:rsidRPr="00F93CF3">
        <w:rPr>
          <w:rFonts w:ascii="Arial" w:hAnsi="Arial" w:cs="Arial"/>
          <w:rPrChange w:id="946" w:author="Laurence Luo" w:date="2019-03-26T20:53:00Z">
            <w:rPr/>
          </w:rPrChange>
        </w:rPr>
        <w:t xml:space="preserve"> </w:t>
      </w:r>
      <w:del w:id="947" w:author="Laurence Luo" w:date="2019-03-25T15:24:00Z">
        <w:r w:rsidR="0005308F" w:rsidRPr="00F93CF3" w:rsidDel="004975F5">
          <w:rPr>
            <w:rFonts w:ascii="Arial" w:hAnsi="Arial" w:cs="Arial"/>
            <w:rPrChange w:id="948" w:author="Laurence Luo" w:date="2019-03-26T20:53:00Z">
              <w:rPr/>
            </w:rPrChange>
          </w:rPr>
          <w:delText>(team work, everyone contributes every section)</w:delText>
        </w:r>
      </w:del>
    </w:p>
    <w:p w14:paraId="0F6DD41B" w14:textId="77777777" w:rsidR="007E4F49" w:rsidRPr="00F93CF3" w:rsidRDefault="007E4F49">
      <w:pPr>
        <w:pStyle w:val="Heading2"/>
        <w:rPr>
          <w:rFonts w:ascii="Arial" w:hAnsi="Arial" w:cs="Arial"/>
          <w:rPrChange w:id="949" w:author="Laurence Luo" w:date="2019-03-26T20:53:00Z">
            <w:rPr/>
          </w:rPrChange>
        </w:rPr>
      </w:pPr>
      <w:bookmarkStart w:id="950" w:name="_Toc439994674"/>
      <w:bookmarkStart w:id="951" w:name="_Toc5129815"/>
      <w:r w:rsidRPr="00F93CF3">
        <w:rPr>
          <w:rFonts w:ascii="Arial" w:hAnsi="Arial" w:cs="Arial"/>
          <w:rPrChange w:id="952" w:author="Laurence Luo" w:date="2019-03-26T20:53:00Z">
            <w:rPr/>
          </w:rPrChange>
        </w:rPr>
        <w:t>Product Perspective</w:t>
      </w:r>
      <w:bookmarkEnd w:id="950"/>
      <w:bookmarkEnd w:id="951"/>
    </w:p>
    <w:p w14:paraId="036ED9FE" w14:textId="77777777" w:rsidR="00143E9D" w:rsidRPr="00F93CF3" w:rsidRDefault="00A65935">
      <w:pPr>
        <w:pStyle w:val="template"/>
        <w:rPr>
          <w:rFonts w:cs="Arial"/>
          <w:i w:val="0"/>
        </w:rPr>
      </w:pPr>
      <w:r w:rsidRPr="00F93CF3">
        <w:rPr>
          <w:rFonts w:cs="Arial"/>
          <w:i w:val="0"/>
        </w:rPr>
        <w:t xml:space="preserve">No context. </w:t>
      </w:r>
      <w:r w:rsidR="00143E9D" w:rsidRPr="00F93CF3">
        <w:rPr>
          <w:rFonts w:cs="Arial"/>
          <w:i w:val="0"/>
        </w:rPr>
        <w:t>This is a</w:t>
      </w:r>
      <w:r w:rsidRPr="00F93CF3">
        <w:rPr>
          <w:rFonts w:cs="Arial"/>
          <w:i w:val="0"/>
        </w:rPr>
        <w:t xml:space="preserve"> new</w:t>
      </w:r>
      <w:r w:rsidR="00143E9D" w:rsidRPr="00F93CF3">
        <w:rPr>
          <w:rFonts w:cs="Arial"/>
          <w:i w:val="0"/>
        </w:rPr>
        <w:t xml:space="preserve"> </w:t>
      </w:r>
      <w:r w:rsidRPr="00F93CF3">
        <w:rPr>
          <w:rFonts w:cs="Arial"/>
          <w:i w:val="0"/>
        </w:rPr>
        <w:t>independent software. It is the first version.</w:t>
      </w:r>
    </w:p>
    <w:p w14:paraId="4EAD9201" w14:textId="77777777" w:rsidR="004E38ED" w:rsidRPr="00F93CF3" w:rsidRDefault="006B101E" w:rsidP="004E38ED">
      <w:pPr>
        <w:pStyle w:val="Heading2"/>
        <w:rPr>
          <w:rFonts w:ascii="Arial" w:hAnsi="Arial" w:cs="Arial"/>
          <w:rPrChange w:id="953" w:author="Laurence Luo" w:date="2019-03-26T20:53:00Z">
            <w:rPr/>
          </w:rPrChange>
        </w:rPr>
      </w:pPr>
      <w:bookmarkStart w:id="954" w:name="_Toc439994675"/>
      <w:bookmarkStart w:id="955" w:name="_Toc5129816"/>
      <w:ins w:id="956" w:author="AutoBVT" w:date="2019-03-11T16:11:00Z">
        <w:r w:rsidRPr="00F93CF3">
          <w:rPr>
            <w:rFonts w:ascii="Arial" w:hAnsi="Arial" w:cs="Arial"/>
            <w:noProof/>
            <w:lang w:eastAsia="zh-CN"/>
            <w:rPrChange w:id="957" w:author="Laurence Luo" w:date="2019-03-26T20:53:00Z">
              <w:rPr>
                <w:noProof/>
                <w:lang w:eastAsia="zh-CN"/>
              </w:rPr>
            </w:rPrChange>
          </w:rPr>
          <w:drawing>
            <wp:anchor distT="0" distB="0" distL="114300" distR="114300" simplePos="0" relativeHeight="251658240" behindDoc="0" locked="0" layoutInCell="1" allowOverlap="1" wp14:anchorId="36CBB81C" wp14:editId="4062DD31">
              <wp:simplePos x="0" y="0"/>
              <wp:positionH relativeFrom="margin">
                <wp:align>left</wp:align>
              </wp:positionH>
              <wp:positionV relativeFrom="paragraph">
                <wp:posOffset>570659</wp:posOffset>
              </wp:positionV>
              <wp:extent cx="6123305" cy="26104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12">
                        <a:extLst>
                          <a:ext uri="{28A0092B-C50C-407E-A947-70E740481C1C}">
                            <a14:useLocalDpi xmlns:a14="http://schemas.microsoft.com/office/drawing/2010/main" val="0"/>
                          </a:ext>
                        </a:extLst>
                      </a:blip>
                      <a:stretch>
                        <a:fillRect/>
                      </a:stretch>
                    </pic:blipFill>
                    <pic:spPr>
                      <a:xfrm>
                        <a:off x="0" y="0"/>
                        <a:ext cx="6123762" cy="2610485"/>
                      </a:xfrm>
                      <a:prstGeom prst="rect">
                        <a:avLst/>
                      </a:prstGeom>
                    </pic:spPr>
                  </pic:pic>
                </a:graphicData>
              </a:graphic>
              <wp14:sizeRelV relativeFrom="margin">
                <wp14:pctHeight>0</wp14:pctHeight>
              </wp14:sizeRelV>
            </wp:anchor>
          </w:drawing>
        </w:r>
      </w:ins>
      <w:r w:rsidR="007E4F49" w:rsidRPr="00F93CF3">
        <w:rPr>
          <w:rFonts w:ascii="Arial" w:hAnsi="Arial" w:cs="Arial"/>
          <w:rPrChange w:id="958" w:author="Laurence Luo" w:date="2019-03-26T20:53:00Z">
            <w:rPr/>
          </w:rPrChange>
        </w:rPr>
        <w:t xml:space="preserve">Product </w:t>
      </w:r>
      <w:bookmarkEnd w:id="954"/>
      <w:r w:rsidR="007E4F49" w:rsidRPr="00F93CF3">
        <w:rPr>
          <w:rFonts w:ascii="Arial" w:hAnsi="Arial" w:cs="Arial"/>
          <w:rPrChange w:id="959" w:author="Laurence Luo" w:date="2019-03-26T20:53:00Z">
            <w:rPr/>
          </w:rPrChange>
        </w:rPr>
        <w:t>Features</w:t>
      </w:r>
      <w:bookmarkStart w:id="960" w:name="_Toc439994676"/>
      <w:bookmarkEnd w:id="955"/>
    </w:p>
    <w:p w14:paraId="73C71B0F" w14:textId="77777777" w:rsidR="0005308F" w:rsidRPr="00F93CF3" w:rsidRDefault="0005308F" w:rsidP="0005308F">
      <w:pPr>
        <w:rPr>
          <w:ins w:id="961" w:author="AutoBVT" w:date="2019-03-11T16:11:00Z"/>
          <w:rFonts w:ascii="Arial" w:hAnsi="Arial" w:cs="Arial"/>
          <w:rPrChange w:id="962" w:author="Laurence Luo" w:date="2019-03-26T20:53:00Z">
            <w:rPr>
              <w:ins w:id="963" w:author="AutoBVT" w:date="2019-03-11T16:11:00Z"/>
            </w:rPr>
          </w:rPrChange>
        </w:rPr>
      </w:pPr>
    </w:p>
    <w:p w14:paraId="38660177" w14:textId="77777777" w:rsidR="00AC04BB" w:rsidRPr="00F93CF3" w:rsidRDefault="00744C7A" w:rsidP="0005308F">
      <w:pPr>
        <w:rPr>
          <w:ins w:id="964" w:author="AutoBVT" w:date="2019-03-11T16:17:00Z"/>
          <w:rFonts w:ascii="Arial" w:hAnsi="Arial" w:cs="Arial"/>
          <w:rPrChange w:id="965" w:author="Laurence Luo" w:date="2019-03-26T20:53:00Z">
            <w:rPr>
              <w:ins w:id="966" w:author="AutoBVT" w:date="2019-03-11T16:17:00Z"/>
            </w:rPr>
          </w:rPrChange>
        </w:rPr>
      </w:pPr>
      <w:ins w:id="967" w:author="AutoBVT" w:date="2019-03-11T16:16:00Z">
        <w:r w:rsidRPr="00F93CF3">
          <w:rPr>
            <w:rFonts w:ascii="Arial" w:hAnsi="Arial" w:cs="Arial"/>
            <w:rPrChange w:id="968" w:author="Laurence Luo" w:date="2019-03-26T20:53:00Z">
              <w:rPr/>
            </w:rPrChange>
          </w:rPr>
          <w:t>A basic scenario for “</w:t>
        </w:r>
      </w:ins>
      <w:ins w:id="969" w:author="AutoBVT" w:date="2019-03-11T16:17:00Z">
        <w:r w:rsidRPr="00F93CF3">
          <w:rPr>
            <w:rFonts w:ascii="Arial" w:hAnsi="Arial" w:cs="Arial"/>
            <w:rPrChange w:id="970" w:author="Laurence Luo" w:date="2019-03-26T20:53:00Z">
              <w:rPr/>
            </w:rPrChange>
          </w:rPr>
          <w:t>Recommend a recipe</w:t>
        </w:r>
      </w:ins>
      <w:ins w:id="971" w:author="AutoBVT" w:date="2019-03-11T16:16:00Z">
        <w:r w:rsidRPr="00F93CF3">
          <w:rPr>
            <w:rFonts w:ascii="Arial" w:hAnsi="Arial" w:cs="Arial"/>
            <w:rPrChange w:id="972" w:author="Laurence Luo" w:date="2019-03-26T20:53:00Z">
              <w:rPr/>
            </w:rPrChange>
          </w:rPr>
          <w:t>” use case</w:t>
        </w:r>
      </w:ins>
      <w:ins w:id="973" w:author="AutoBVT" w:date="2019-03-11T16:17:00Z">
        <w:r w:rsidRPr="00F93CF3">
          <w:rPr>
            <w:rFonts w:ascii="Arial" w:hAnsi="Arial" w:cs="Arial"/>
            <w:rPrChange w:id="974" w:author="Laurence Luo" w:date="2019-03-26T20:53:00Z">
              <w:rPr/>
            </w:rPrChange>
          </w:rPr>
          <w:t>:</w:t>
        </w:r>
      </w:ins>
    </w:p>
    <w:p w14:paraId="3C53052D" w14:textId="77777777" w:rsidR="00744C7A" w:rsidRPr="00F93CF3" w:rsidRDefault="00A47BF7">
      <w:pPr>
        <w:pStyle w:val="ListParagraph"/>
        <w:numPr>
          <w:ilvl w:val="0"/>
          <w:numId w:val="3"/>
        </w:numPr>
        <w:rPr>
          <w:ins w:id="975" w:author="AutoBVT" w:date="2019-03-11T16:19:00Z"/>
          <w:rFonts w:ascii="Arial" w:hAnsi="Arial" w:cs="Arial"/>
          <w:rPrChange w:id="976" w:author="Laurence Luo" w:date="2019-03-26T20:53:00Z">
            <w:rPr>
              <w:ins w:id="977" w:author="AutoBVT" w:date="2019-03-11T16:19:00Z"/>
            </w:rPr>
          </w:rPrChange>
        </w:rPr>
        <w:pPrChange w:id="978" w:author="AutoBVT" w:date="2019-03-11T16:17:00Z">
          <w:pPr/>
        </w:pPrChange>
      </w:pPr>
      <w:ins w:id="979" w:author="AutoBVT" w:date="2019-03-11T16:18:00Z">
        <w:r w:rsidRPr="00F93CF3">
          <w:rPr>
            <w:rFonts w:ascii="Arial" w:hAnsi="Arial" w:cs="Arial"/>
            <w:rPrChange w:id="980" w:author="Laurence Luo" w:date="2019-03-26T20:53:00Z">
              <w:rPr/>
            </w:rPrChange>
          </w:rPr>
          <w:t>The user runs the “Recommend a recipe</w:t>
        </w:r>
      </w:ins>
      <w:ins w:id="981" w:author="AutoBVT" w:date="2019-03-11T16:19:00Z">
        <w:r w:rsidRPr="00F93CF3">
          <w:rPr>
            <w:rFonts w:ascii="Arial" w:hAnsi="Arial" w:cs="Arial"/>
            <w:rPrChange w:id="982" w:author="Laurence Luo" w:date="2019-03-26T20:53:00Z">
              <w:rPr/>
            </w:rPrChange>
          </w:rPr>
          <w:t>” function</w:t>
        </w:r>
      </w:ins>
      <w:ins w:id="983" w:author="AutoBVT" w:date="2019-03-11T16:20:00Z">
        <w:r w:rsidR="00D06D67" w:rsidRPr="00F93CF3">
          <w:rPr>
            <w:rFonts w:ascii="Arial" w:hAnsi="Arial" w:cs="Arial"/>
            <w:rPrChange w:id="984" w:author="Laurence Luo" w:date="2019-03-26T20:53:00Z">
              <w:rPr/>
            </w:rPrChange>
          </w:rPr>
          <w:t>.</w:t>
        </w:r>
      </w:ins>
    </w:p>
    <w:p w14:paraId="57FA6C1C" w14:textId="77777777" w:rsidR="00D06D67" w:rsidRPr="00F93CF3" w:rsidRDefault="00D06D67">
      <w:pPr>
        <w:pStyle w:val="ListParagraph"/>
        <w:numPr>
          <w:ilvl w:val="0"/>
          <w:numId w:val="3"/>
        </w:numPr>
        <w:rPr>
          <w:ins w:id="985" w:author="AutoBVT" w:date="2019-03-11T16:19:00Z"/>
          <w:rFonts w:ascii="Arial" w:hAnsi="Arial" w:cs="Arial"/>
          <w:rPrChange w:id="986" w:author="Laurence Luo" w:date="2019-03-26T20:53:00Z">
            <w:rPr>
              <w:ins w:id="987" w:author="AutoBVT" w:date="2019-03-11T16:19:00Z"/>
            </w:rPr>
          </w:rPrChange>
        </w:rPr>
        <w:pPrChange w:id="988" w:author="AutoBVT" w:date="2019-03-11T16:20:00Z">
          <w:pPr/>
        </w:pPrChange>
      </w:pPr>
      <w:ins w:id="989" w:author="AutoBVT" w:date="2019-03-11T16:19:00Z">
        <w:r w:rsidRPr="00F93CF3">
          <w:rPr>
            <w:rFonts w:ascii="Arial" w:hAnsi="Arial" w:cs="Arial"/>
            <w:rPrChange w:id="990" w:author="Laurence Luo" w:date="2019-03-26T20:53:00Z">
              <w:rPr/>
            </w:rPrChange>
          </w:rPr>
          <w:t>The software select</w:t>
        </w:r>
      </w:ins>
      <w:ins w:id="991" w:author="AutoBVT" w:date="2019-03-11T16:21:00Z">
        <w:r w:rsidRPr="00F93CF3">
          <w:rPr>
            <w:rFonts w:ascii="Arial" w:hAnsi="Arial" w:cs="Arial"/>
            <w:rPrChange w:id="992" w:author="Laurence Luo" w:date="2019-03-26T20:53:00Z">
              <w:rPr/>
            </w:rPrChange>
          </w:rPr>
          <w:t>s</w:t>
        </w:r>
      </w:ins>
      <w:ins w:id="993" w:author="AutoBVT" w:date="2019-03-11T16:19:00Z">
        <w:r w:rsidRPr="00F93CF3">
          <w:rPr>
            <w:rFonts w:ascii="Arial" w:hAnsi="Arial" w:cs="Arial"/>
            <w:rPrChange w:id="994" w:author="Laurence Luo" w:date="2019-03-26T20:53:00Z">
              <w:rPr/>
            </w:rPrChange>
          </w:rPr>
          <w:t xml:space="preserve"> one recipe from the library, basing on certain criteria.</w:t>
        </w:r>
      </w:ins>
    </w:p>
    <w:p w14:paraId="3D124311" w14:textId="77777777" w:rsidR="00D06D67" w:rsidRPr="00F93CF3" w:rsidRDefault="00D06D67">
      <w:pPr>
        <w:pStyle w:val="ListParagraph"/>
        <w:numPr>
          <w:ilvl w:val="0"/>
          <w:numId w:val="3"/>
        </w:numPr>
        <w:rPr>
          <w:rFonts w:ascii="Arial" w:hAnsi="Arial" w:cs="Arial"/>
          <w:rPrChange w:id="995" w:author="Laurence Luo" w:date="2019-03-26T20:53:00Z">
            <w:rPr/>
          </w:rPrChange>
        </w:rPr>
        <w:pPrChange w:id="996" w:author="AutoBVT" w:date="2019-03-11T16:20:00Z">
          <w:pPr/>
        </w:pPrChange>
      </w:pPr>
      <w:ins w:id="997" w:author="AutoBVT" w:date="2019-03-11T16:21:00Z">
        <w:r w:rsidRPr="00F93CF3">
          <w:rPr>
            <w:rFonts w:ascii="Arial" w:hAnsi="Arial" w:cs="Arial"/>
            <w:rPrChange w:id="998" w:author="Laurence Luo" w:date="2019-03-26T20:53:00Z">
              <w:rPr/>
            </w:rPrChange>
          </w:rPr>
          <w:t>The software displays the selected recipe on the interface.</w:t>
        </w:r>
      </w:ins>
    </w:p>
    <w:p w14:paraId="00A3B54D" w14:textId="77777777" w:rsidR="00143E9D" w:rsidRPr="00F93CF3" w:rsidRDefault="007E4F49" w:rsidP="00A65935">
      <w:pPr>
        <w:pStyle w:val="Heading2"/>
        <w:rPr>
          <w:rFonts w:ascii="Arial" w:hAnsi="Arial" w:cs="Arial"/>
          <w:rPrChange w:id="999" w:author="Laurence Luo" w:date="2019-03-26T20:53:00Z">
            <w:rPr/>
          </w:rPrChange>
        </w:rPr>
      </w:pPr>
      <w:bookmarkStart w:id="1000" w:name="_Toc5129817"/>
      <w:r w:rsidRPr="00F93CF3">
        <w:rPr>
          <w:rFonts w:ascii="Arial" w:hAnsi="Arial" w:cs="Arial"/>
          <w:rPrChange w:id="1001" w:author="Laurence Luo" w:date="2019-03-26T20:53:00Z">
            <w:rPr/>
          </w:rPrChange>
        </w:rPr>
        <w:t>User Classes and Characteristics</w:t>
      </w:r>
      <w:bookmarkEnd w:id="960"/>
      <w:bookmarkEnd w:id="1000"/>
    </w:p>
    <w:p w14:paraId="236F0173" w14:textId="77777777" w:rsidR="00143E9D" w:rsidRPr="00F93CF3" w:rsidRDefault="00143E9D">
      <w:pPr>
        <w:pStyle w:val="template"/>
        <w:rPr>
          <w:rFonts w:cs="Arial"/>
          <w:i w:val="0"/>
        </w:rPr>
      </w:pPr>
      <w:r w:rsidRPr="00F93CF3">
        <w:rPr>
          <w:rFonts w:cs="Arial"/>
          <w:i w:val="0"/>
        </w:rPr>
        <w:t xml:space="preserve">This </w:t>
      </w:r>
      <w:r w:rsidR="00A65935" w:rsidRPr="00F93CF3">
        <w:rPr>
          <w:rFonts w:cs="Arial"/>
          <w:i w:val="0"/>
        </w:rPr>
        <w:t>software</w:t>
      </w:r>
      <w:r w:rsidRPr="00F93CF3">
        <w:rPr>
          <w:rFonts w:cs="Arial"/>
          <w:i w:val="0"/>
        </w:rPr>
        <w:t xml:space="preserve"> is developed mostly for home beer brewers. </w:t>
      </w:r>
      <w:r w:rsidR="00A65935" w:rsidRPr="00F93CF3">
        <w:rPr>
          <w:rFonts w:cs="Arial"/>
          <w:i w:val="0"/>
        </w:rPr>
        <w:t xml:space="preserve">We prefer users with certain ability to use a computer and knowledge of beer brewing. </w:t>
      </w:r>
    </w:p>
    <w:p w14:paraId="74974E46" w14:textId="77777777" w:rsidR="006A2634" w:rsidRPr="00F93CF3" w:rsidRDefault="007E4F49" w:rsidP="008647E8">
      <w:pPr>
        <w:pStyle w:val="Heading2"/>
        <w:rPr>
          <w:rFonts w:ascii="Arial" w:hAnsi="Arial" w:cs="Arial"/>
          <w:rPrChange w:id="1002" w:author="Laurence Luo" w:date="2019-03-26T20:53:00Z">
            <w:rPr/>
          </w:rPrChange>
        </w:rPr>
      </w:pPr>
      <w:bookmarkStart w:id="1003" w:name="_Toc439994677"/>
      <w:bookmarkStart w:id="1004" w:name="_Toc5129818"/>
      <w:r w:rsidRPr="00F93CF3">
        <w:rPr>
          <w:rFonts w:ascii="Arial" w:hAnsi="Arial" w:cs="Arial"/>
          <w:rPrChange w:id="1005" w:author="Laurence Luo" w:date="2019-03-26T20:53:00Z">
            <w:rPr/>
          </w:rPrChange>
        </w:rPr>
        <w:t>Operating Environment</w:t>
      </w:r>
      <w:bookmarkEnd w:id="1003"/>
      <w:bookmarkEnd w:id="1004"/>
    </w:p>
    <w:p w14:paraId="6BA2D34B" w14:textId="77777777" w:rsidR="006A2634" w:rsidRPr="00F93CF3" w:rsidRDefault="006A2634">
      <w:pPr>
        <w:pStyle w:val="template"/>
        <w:rPr>
          <w:rFonts w:cs="Arial"/>
          <w:i w:val="0"/>
        </w:rPr>
      </w:pPr>
      <w:r w:rsidRPr="00F93CF3">
        <w:rPr>
          <w:rFonts w:cs="Arial"/>
          <w:i w:val="0"/>
          <w:lang w:eastAsia="zh-CN"/>
        </w:rPr>
        <w:t>This</w:t>
      </w:r>
      <w:r w:rsidRPr="00F93CF3">
        <w:rPr>
          <w:rFonts w:cs="Arial"/>
          <w:i w:val="0"/>
        </w:rPr>
        <w:t xml:space="preserve"> </w:t>
      </w:r>
      <w:r w:rsidR="008647E8" w:rsidRPr="00F93CF3">
        <w:rPr>
          <w:rFonts w:cs="Arial"/>
          <w:i w:val="0"/>
        </w:rPr>
        <w:t>software</w:t>
      </w:r>
      <w:r w:rsidRPr="00F93CF3">
        <w:rPr>
          <w:rFonts w:cs="Arial"/>
          <w:i w:val="0"/>
        </w:rPr>
        <w:t xml:space="preserve"> will be operated on desktop</w:t>
      </w:r>
    </w:p>
    <w:p w14:paraId="6090D037" w14:textId="77777777" w:rsidR="007E4F49" w:rsidRPr="00F93CF3" w:rsidRDefault="007E4F49">
      <w:pPr>
        <w:pStyle w:val="Heading2"/>
        <w:rPr>
          <w:rFonts w:ascii="Arial" w:hAnsi="Arial" w:cs="Arial"/>
          <w:rPrChange w:id="1006" w:author="Laurence Luo" w:date="2019-03-26T20:53:00Z">
            <w:rPr/>
          </w:rPrChange>
        </w:rPr>
      </w:pPr>
      <w:bookmarkStart w:id="1007" w:name="_Toc439994678"/>
      <w:bookmarkStart w:id="1008" w:name="_Toc5129819"/>
      <w:r w:rsidRPr="00F93CF3">
        <w:rPr>
          <w:rFonts w:ascii="Arial" w:hAnsi="Arial" w:cs="Arial"/>
          <w:rPrChange w:id="1009" w:author="Laurence Luo" w:date="2019-03-26T20:53:00Z">
            <w:rPr/>
          </w:rPrChange>
        </w:rPr>
        <w:t>Design and Implementation Constraints</w:t>
      </w:r>
      <w:bookmarkEnd w:id="1007"/>
      <w:bookmarkEnd w:id="1008"/>
    </w:p>
    <w:p w14:paraId="2E90C472" w14:textId="77777777" w:rsidR="008647E8" w:rsidRPr="00F93CF3" w:rsidRDefault="008647E8" w:rsidP="008647E8">
      <w:pPr>
        <w:pStyle w:val="template"/>
        <w:rPr>
          <w:rFonts w:cs="Arial"/>
          <w:i w:val="0"/>
        </w:rPr>
      </w:pPr>
      <w:r w:rsidRPr="00F93CF3">
        <w:rPr>
          <w:rFonts w:cs="Arial"/>
          <w:i w:val="0"/>
        </w:rPr>
        <w:t>No constraints.</w:t>
      </w:r>
    </w:p>
    <w:p w14:paraId="02CD0390" w14:textId="77777777" w:rsidR="007E4F49" w:rsidRPr="00F93CF3" w:rsidRDefault="007E4F49">
      <w:pPr>
        <w:pStyle w:val="Heading2"/>
        <w:rPr>
          <w:rFonts w:ascii="Arial" w:hAnsi="Arial" w:cs="Arial"/>
          <w:rPrChange w:id="1010" w:author="Laurence Luo" w:date="2019-03-26T20:53:00Z">
            <w:rPr/>
          </w:rPrChange>
        </w:rPr>
      </w:pPr>
      <w:bookmarkStart w:id="1011" w:name="_Toc439994679"/>
      <w:bookmarkStart w:id="1012" w:name="_Toc5129820"/>
      <w:r w:rsidRPr="00F93CF3">
        <w:rPr>
          <w:rFonts w:ascii="Arial" w:hAnsi="Arial" w:cs="Arial"/>
          <w:rPrChange w:id="1013" w:author="Laurence Luo" w:date="2019-03-26T20:53:00Z">
            <w:rPr/>
          </w:rPrChange>
        </w:rPr>
        <w:t>User Documentation</w:t>
      </w:r>
      <w:bookmarkEnd w:id="1011"/>
      <w:bookmarkEnd w:id="1012"/>
    </w:p>
    <w:p w14:paraId="0E0E5CFE" w14:textId="77777777" w:rsidR="006A2634" w:rsidRPr="00F93CF3" w:rsidRDefault="006A2634">
      <w:pPr>
        <w:pStyle w:val="template"/>
        <w:rPr>
          <w:rFonts w:cs="Arial"/>
          <w:i w:val="0"/>
          <w:lang w:eastAsia="zh-CN"/>
        </w:rPr>
      </w:pPr>
      <w:r w:rsidRPr="00F93CF3">
        <w:rPr>
          <w:rFonts w:cs="Arial"/>
          <w:i w:val="0"/>
          <w:lang w:eastAsia="zh-CN"/>
        </w:rPr>
        <w:t>User manuals will be provided.</w:t>
      </w:r>
    </w:p>
    <w:p w14:paraId="58124029" w14:textId="77777777" w:rsidR="007E4F49" w:rsidRPr="00F93CF3" w:rsidRDefault="007E4F49">
      <w:pPr>
        <w:pStyle w:val="Heading2"/>
        <w:rPr>
          <w:rFonts w:ascii="Arial" w:hAnsi="Arial" w:cs="Arial"/>
          <w:rPrChange w:id="1014" w:author="Laurence Luo" w:date="2019-03-26T20:53:00Z">
            <w:rPr/>
          </w:rPrChange>
        </w:rPr>
      </w:pPr>
      <w:bookmarkStart w:id="1015" w:name="_Toc439994680"/>
      <w:bookmarkStart w:id="1016" w:name="_Toc5129821"/>
      <w:r w:rsidRPr="00F93CF3">
        <w:rPr>
          <w:rFonts w:ascii="Arial" w:hAnsi="Arial" w:cs="Arial"/>
          <w:rPrChange w:id="1017" w:author="Laurence Luo" w:date="2019-03-26T20:53:00Z">
            <w:rPr/>
          </w:rPrChange>
        </w:rPr>
        <w:t>Assumptions and Dependencies</w:t>
      </w:r>
      <w:bookmarkEnd w:id="1015"/>
      <w:bookmarkEnd w:id="1016"/>
    </w:p>
    <w:p w14:paraId="4F34451A" w14:textId="77777777" w:rsidR="006A2634" w:rsidRPr="00F93CF3" w:rsidRDefault="008647E8">
      <w:pPr>
        <w:pStyle w:val="template"/>
        <w:rPr>
          <w:rFonts w:cs="Arial"/>
          <w:i w:val="0"/>
          <w:lang w:eastAsia="zh-CN"/>
        </w:rPr>
      </w:pPr>
      <w:r w:rsidRPr="00F93CF3">
        <w:rPr>
          <w:rFonts w:cs="Arial"/>
          <w:i w:val="0"/>
          <w:lang w:eastAsia="zh-CN"/>
        </w:rPr>
        <w:t>TBD</w:t>
      </w:r>
    </w:p>
    <w:p w14:paraId="234BD8FA" w14:textId="77777777" w:rsidR="007E4F49" w:rsidRPr="00F93CF3" w:rsidRDefault="007E4F49">
      <w:pPr>
        <w:pStyle w:val="Heading1"/>
        <w:rPr>
          <w:rFonts w:ascii="Arial" w:hAnsi="Arial" w:cs="Arial"/>
          <w:rPrChange w:id="1018" w:author="Laurence Luo" w:date="2019-03-26T20:53:00Z">
            <w:rPr/>
          </w:rPrChange>
        </w:rPr>
      </w:pPr>
      <w:bookmarkStart w:id="1019" w:name="_Toc439994687"/>
      <w:bookmarkStart w:id="1020" w:name="_Toc439994682"/>
      <w:bookmarkStart w:id="1021" w:name="_Toc5129822"/>
      <w:r w:rsidRPr="00F93CF3">
        <w:rPr>
          <w:rFonts w:ascii="Arial" w:hAnsi="Arial" w:cs="Arial"/>
          <w:rPrChange w:id="1022" w:author="Laurence Luo" w:date="2019-03-26T20:53:00Z">
            <w:rPr/>
          </w:rPrChange>
        </w:rPr>
        <w:t>System Features</w:t>
      </w:r>
      <w:bookmarkEnd w:id="1019"/>
      <w:bookmarkEnd w:id="1021"/>
    </w:p>
    <w:p w14:paraId="2FCFC331" w14:textId="77777777" w:rsidR="007E4F49" w:rsidRPr="00F93CF3" w:rsidDel="00564F02" w:rsidRDefault="007E4F49">
      <w:pPr>
        <w:pStyle w:val="template"/>
        <w:numPr>
          <w:ilvl w:val="1"/>
          <w:numId w:val="4"/>
        </w:numPr>
        <w:rPr>
          <w:del w:id="1023" w:author="AutoBVT" w:date="2019-03-11T16:30:00Z"/>
          <w:rFonts w:cs="Arial"/>
          <w:b/>
          <w:rPrChange w:id="1024" w:author="Laurence Luo" w:date="2019-03-26T20:53:00Z">
            <w:rPr>
              <w:del w:id="1025" w:author="AutoBVT" w:date="2019-03-11T16:30:00Z"/>
              <w:rFonts w:cs="Arial"/>
            </w:rPr>
          </w:rPrChange>
        </w:rPr>
        <w:pPrChange w:id="1026" w:author="Laurence Luo" w:date="2019-03-25T15:14:00Z">
          <w:pPr>
            <w:pStyle w:val="template"/>
          </w:pPr>
        </w:pPrChange>
      </w:pPr>
      <w:del w:id="1027" w:author="AutoBVT" w:date="2019-03-11T16:30:00Z">
        <w:r w:rsidRPr="00F93CF3" w:rsidDel="00564F02">
          <w:rPr>
            <w:rFonts w:cs="Arial"/>
            <w:b/>
            <w:rPrChange w:id="1028" w:author="Laurence Luo" w:date="2019-03-26T20:53:00Z">
              <w:rPr>
                <w:rFonts w:cs="Arial"/>
              </w:rPr>
            </w:rPrChange>
          </w:rPr>
          <w:delTex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delText>
        </w:r>
        <w:bookmarkStart w:id="1029" w:name="_Toc3929509"/>
        <w:bookmarkStart w:id="1030" w:name="_Toc3930341"/>
        <w:bookmarkStart w:id="1031" w:name="_Toc4418892"/>
        <w:bookmarkStart w:id="1032" w:name="_Toc4419094"/>
        <w:bookmarkStart w:id="1033" w:name="_Toc4419436"/>
        <w:bookmarkStart w:id="1034" w:name="_Toc4420135"/>
        <w:bookmarkStart w:id="1035" w:name="_Toc4428210"/>
        <w:bookmarkStart w:id="1036" w:name="_Toc4428249"/>
        <w:bookmarkStart w:id="1037" w:name="_Toc4428515"/>
        <w:bookmarkStart w:id="1038" w:name="_Toc5129823"/>
        <w:bookmarkEnd w:id="1029"/>
        <w:bookmarkEnd w:id="1030"/>
        <w:bookmarkEnd w:id="1031"/>
        <w:bookmarkEnd w:id="1032"/>
        <w:bookmarkEnd w:id="1033"/>
        <w:bookmarkEnd w:id="1034"/>
        <w:bookmarkEnd w:id="1035"/>
        <w:bookmarkEnd w:id="1036"/>
        <w:bookmarkEnd w:id="1037"/>
        <w:bookmarkEnd w:id="1038"/>
      </w:del>
    </w:p>
    <w:p w14:paraId="11D9F4FB" w14:textId="74560B3F" w:rsidR="007416A1" w:rsidRPr="00F93CF3" w:rsidRDefault="007416A1" w:rsidP="007416A1">
      <w:pPr>
        <w:pStyle w:val="Heading2"/>
        <w:rPr>
          <w:ins w:id="1039" w:author="Laurence Luo" w:date="2019-03-25T15:15:00Z"/>
          <w:rFonts w:ascii="Arial" w:hAnsi="Arial" w:cs="Arial"/>
        </w:rPr>
      </w:pPr>
      <w:bookmarkStart w:id="1040" w:name="_Toc439994688"/>
      <w:bookmarkStart w:id="1041" w:name="_Toc5129824"/>
      <w:ins w:id="1042" w:author="Laurence Luo" w:date="2019-03-25T15:15:00Z">
        <w:r w:rsidRPr="00F93CF3">
          <w:rPr>
            <w:rFonts w:ascii="Arial" w:hAnsi="Arial" w:cs="Arial"/>
          </w:rPr>
          <w:t xml:space="preserve">Maintain </w:t>
        </w:r>
        <w:r w:rsidRPr="00F93CF3">
          <w:rPr>
            <w:rFonts w:ascii="Arial" w:hAnsi="Arial" w:cs="Arial"/>
            <w:lang w:eastAsia="zh-CN"/>
          </w:rPr>
          <w:t>R</w:t>
        </w:r>
        <w:r w:rsidRPr="00F93CF3">
          <w:rPr>
            <w:rFonts w:ascii="Arial" w:hAnsi="Arial" w:cs="Arial"/>
          </w:rPr>
          <w:t>ecipes</w:t>
        </w:r>
        <w:bookmarkEnd w:id="1041"/>
      </w:ins>
    </w:p>
    <w:p w14:paraId="507FF682" w14:textId="73CFD318" w:rsidR="007E4F49" w:rsidRPr="00F93CF3" w:rsidDel="007416A1" w:rsidRDefault="0080090F">
      <w:pPr>
        <w:pStyle w:val="Heading2"/>
        <w:rPr>
          <w:del w:id="1043" w:author="Laurence Luo" w:date="2019-03-25T15:15:00Z"/>
          <w:rFonts w:ascii="Arial" w:hAnsi="Arial" w:cs="Arial"/>
          <w:rPrChange w:id="1044" w:author="Laurence Luo" w:date="2019-03-26T20:53:00Z">
            <w:rPr>
              <w:del w:id="1045" w:author="Laurence Luo" w:date="2019-03-25T15:15:00Z"/>
            </w:rPr>
          </w:rPrChange>
        </w:rPr>
      </w:pPr>
      <w:ins w:id="1046" w:author="Luo Laurence" w:date="2019-03-12T20:28:00Z">
        <w:del w:id="1047" w:author="Laurence Luo" w:date="2019-03-25T15:15:00Z">
          <w:r w:rsidRPr="00F93CF3" w:rsidDel="007416A1">
            <w:rPr>
              <w:rFonts w:ascii="Arial" w:hAnsi="Arial" w:cs="Arial"/>
            </w:rPr>
            <w:delText>Maintain Recipes</w:delText>
          </w:r>
        </w:del>
      </w:ins>
      <w:del w:id="1048" w:author="Laurence Luo" w:date="2019-03-25T15:15:00Z">
        <w:r w:rsidR="007E4F49" w:rsidRPr="00F93CF3" w:rsidDel="007416A1">
          <w:rPr>
            <w:rFonts w:ascii="Arial" w:hAnsi="Arial" w:cs="Arial"/>
            <w:b w:val="0"/>
            <w:rPrChange w:id="1049" w:author="Laurence Luo" w:date="2019-03-26T20:53:00Z">
              <w:rPr>
                <w:b w:val="0"/>
              </w:rPr>
            </w:rPrChange>
          </w:rPr>
          <w:delText>System Feature 1</w:delText>
        </w:r>
        <w:bookmarkEnd w:id="1040"/>
      </w:del>
    </w:p>
    <w:p w14:paraId="5820AC8C" w14:textId="30539723" w:rsidR="007E4F49" w:rsidRPr="00F93CF3" w:rsidDel="007416A1" w:rsidRDefault="007E4F49">
      <w:pPr>
        <w:pStyle w:val="Heading2"/>
        <w:rPr>
          <w:del w:id="1050" w:author="Laurence Luo" w:date="2019-03-25T15:15:00Z"/>
          <w:rFonts w:cs="Arial"/>
          <w:rPrChange w:id="1051" w:author="Laurence Luo" w:date="2019-03-26T20:53:00Z">
            <w:rPr>
              <w:del w:id="1052" w:author="Laurence Luo" w:date="2019-03-25T15:15:00Z"/>
              <w:rFonts w:cs="Arial"/>
            </w:rPr>
          </w:rPrChange>
        </w:rPr>
        <w:pPrChange w:id="1053" w:author="Luo Laurence" w:date="2019-03-12T19:34:00Z">
          <w:pPr>
            <w:pStyle w:val="template"/>
          </w:pPr>
        </w:pPrChange>
      </w:pPr>
      <w:del w:id="1054" w:author="Laurence Luo" w:date="2019-03-25T15:15:00Z">
        <w:r w:rsidRPr="00F93CF3" w:rsidDel="007416A1">
          <w:rPr>
            <w:rFonts w:ascii="Arial" w:hAnsi="Arial" w:cs="Arial"/>
            <w:rPrChange w:id="1055" w:author="Laurence Luo" w:date="2019-03-26T20:53:00Z">
              <w:rPr>
                <w:i w:val="0"/>
              </w:rPr>
            </w:rPrChange>
          </w:rPr>
          <w:delText>&lt;Don’t really say “System Feature 1.” State the feature name in just a few words.&gt;</w:delText>
        </w:r>
      </w:del>
    </w:p>
    <w:p w14:paraId="78885019" w14:textId="77777777" w:rsidR="007E4F49" w:rsidRPr="00F93CF3" w:rsidRDefault="007E4F49">
      <w:pPr>
        <w:pStyle w:val="level4"/>
        <w:rPr>
          <w:rFonts w:ascii="Arial" w:hAnsi="Arial" w:cs="Arial"/>
          <w:rPrChange w:id="1056" w:author="Laurence Luo" w:date="2019-03-26T20:53:00Z">
            <w:rPr/>
          </w:rPrChange>
        </w:rPr>
      </w:pPr>
      <w:r w:rsidRPr="00F93CF3">
        <w:rPr>
          <w:rFonts w:ascii="Arial" w:hAnsi="Arial" w:cs="Arial"/>
          <w:rPrChange w:id="1057" w:author="Laurence Luo" w:date="2019-03-26T20:53:00Z">
            <w:rPr/>
          </w:rPrChange>
        </w:rPr>
        <w:t>3.1.1</w:t>
      </w:r>
      <w:r w:rsidRPr="00F93CF3">
        <w:rPr>
          <w:rFonts w:ascii="Arial" w:hAnsi="Arial" w:cs="Arial"/>
          <w:rPrChange w:id="1058" w:author="Laurence Luo" w:date="2019-03-26T20:53:00Z">
            <w:rPr/>
          </w:rPrChange>
        </w:rPr>
        <w:tab/>
        <w:t>Description and Priority</w:t>
      </w:r>
    </w:p>
    <w:p w14:paraId="2075B5BC" w14:textId="7BB38B21" w:rsidR="007E4F49" w:rsidRPr="00F93CF3" w:rsidRDefault="00314E77">
      <w:pPr>
        <w:pStyle w:val="level4"/>
        <w:rPr>
          <w:rFonts w:cs="Arial"/>
          <w:noProof/>
          <w:lang w:eastAsia="zh-CN"/>
          <w:rPrChange w:id="1059" w:author="Laurence Luo" w:date="2019-03-26T20:53:00Z">
            <w:rPr/>
          </w:rPrChange>
        </w:rPr>
        <w:pPrChange w:id="1060" w:author="Luo Laurence" w:date="2019-03-12T20:31:00Z">
          <w:pPr>
            <w:pStyle w:val="level3text"/>
          </w:pPr>
        </w:pPrChange>
      </w:pPr>
      <w:ins w:id="1061" w:author="Luo Laurence" w:date="2019-03-12T20:31:00Z">
        <w:r w:rsidRPr="00F93CF3">
          <w:rPr>
            <w:rFonts w:ascii="Arial" w:hAnsi="Arial" w:cs="Arial"/>
            <w:noProof/>
            <w:lang w:eastAsia="zh-CN"/>
            <w:rPrChange w:id="1062" w:author="Laurence Luo" w:date="2019-03-26T20:53:00Z">
              <w:rPr>
                <w:rFonts w:cs="Arial"/>
                <w:noProof/>
                <w:lang w:eastAsia="zh-CN"/>
              </w:rPr>
            </w:rPrChange>
          </w:rPr>
          <w:t>Maintain recipes is the fundamental feature of this software, which is also has the</w:t>
        </w:r>
        <w:r w:rsidR="00887E11" w:rsidRPr="00F93CF3">
          <w:rPr>
            <w:rFonts w:ascii="Arial" w:hAnsi="Arial" w:cs="Arial"/>
            <w:noProof/>
            <w:lang w:eastAsia="zh-CN"/>
            <w:rPrChange w:id="1063" w:author="Laurence Luo" w:date="2019-03-26T20:53:00Z">
              <w:rPr>
                <w:rFonts w:cs="Arial"/>
                <w:noProof/>
                <w:lang w:eastAsia="zh-CN"/>
              </w:rPr>
            </w:rPrChange>
          </w:rPr>
          <w:t xml:space="preserve"> </w:t>
        </w:r>
        <w:r w:rsidRPr="00F93CF3">
          <w:rPr>
            <w:rFonts w:ascii="Arial" w:hAnsi="Arial" w:cs="Arial"/>
            <w:noProof/>
            <w:lang w:eastAsia="zh-CN"/>
            <w:rPrChange w:id="1064" w:author="Laurence Luo" w:date="2019-03-26T20:53:00Z">
              <w:rPr>
                <w:rFonts w:cs="Arial"/>
                <w:noProof/>
                <w:lang w:eastAsia="zh-CN"/>
              </w:rPr>
            </w:rPrChange>
          </w:rPr>
          <w:t>highest priority. In this feature, user could add new recipes, delete recipes</w:t>
        </w:r>
        <w:r w:rsidR="00DD46A0" w:rsidRPr="00F93CF3">
          <w:rPr>
            <w:rFonts w:ascii="Arial" w:hAnsi="Arial" w:cs="Arial"/>
            <w:noProof/>
            <w:lang w:eastAsia="zh-CN"/>
            <w:rPrChange w:id="1065" w:author="Laurence Luo" w:date="2019-03-26T20:53:00Z">
              <w:rPr>
                <w:rFonts w:cs="Arial"/>
                <w:noProof/>
                <w:lang w:eastAsia="zh-CN"/>
              </w:rPr>
            </w:rPrChange>
          </w:rPr>
          <w:t xml:space="preserve"> </w:t>
        </w:r>
        <w:r w:rsidRPr="00F93CF3">
          <w:rPr>
            <w:rFonts w:ascii="Arial" w:hAnsi="Arial" w:cs="Arial"/>
            <w:noProof/>
            <w:lang w:eastAsia="zh-CN"/>
            <w:rPrChange w:id="1066" w:author="Laurence Luo" w:date="2019-03-26T20:53:00Z">
              <w:rPr>
                <w:rFonts w:cs="Arial"/>
                <w:noProof/>
                <w:lang w:eastAsia="zh-CN"/>
              </w:rPr>
            </w:rPrChange>
          </w:rPr>
          <w:t>and update existing recipes</w:t>
        </w:r>
        <w:r w:rsidR="00910DC1" w:rsidRPr="00F93CF3">
          <w:rPr>
            <w:rFonts w:ascii="Arial" w:hAnsi="Arial" w:cs="Arial"/>
            <w:noProof/>
            <w:lang w:eastAsia="zh-CN"/>
            <w:rPrChange w:id="1067" w:author="Laurence Luo" w:date="2019-03-26T20:53:00Z">
              <w:rPr>
                <w:rFonts w:cs="Arial"/>
                <w:noProof/>
                <w:lang w:eastAsia="zh-CN"/>
              </w:rPr>
            </w:rPrChange>
          </w:rPr>
          <w:t>.</w:t>
        </w:r>
      </w:ins>
      <w:del w:id="1068" w:author="Luo Laurence" w:date="2019-03-12T20:05:00Z">
        <w:r w:rsidR="007E4F49" w:rsidRPr="00F93CF3" w:rsidDel="002D5D6D">
          <w:rPr>
            <w:rFonts w:ascii="Arial" w:hAnsi="Arial" w:cs="Arial"/>
            <w:i/>
            <w:noProof/>
            <w:lang w:eastAsia="zh-CN"/>
            <w:rPrChange w:id="1069" w:author="Laurence Luo" w:date="2019-03-26T20:53:00Z">
              <w:rPr>
                <w:i w:val="0"/>
              </w:rPr>
            </w:rPrChange>
          </w:rPr>
          <w:delText>&lt;Provide a short description of the feature and indicate whether it is of High, Medium, or Low priority. You could also include specific priority component ratings, such as benefit, penalty, cost, and risk (each rated on a relative scale from a low of 1 to a high of 9).&gt;</w:delText>
        </w:r>
      </w:del>
    </w:p>
    <w:p w14:paraId="5EC9C171" w14:textId="4DCBB517" w:rsidR="007E4F49" w:rsidRPr="00F93CF3" w:rsidDel="00F72C4A" w:rsidRDefault="009C5FB9">
      <w:pPr>
        <w:pStyle w:val="level4"/>
        <w:rPr>
          <w:del w:id="1070" w:author="Luo Laurence" w:date="2019-03-12T20:25:00Z"/>
          <w:rFonts w:ascii="Arial" w:hAnsi="Arial" w:cs="Arial"/>
          <w:rPrChange w:id="1071" w:author="Laurence Luo" w:date="2019-03-26T20:53:00Z">
            <w:rPr>
              <w:del w:id="1072" w:author="Luo Laurence" w:date="2019-03-12T20:25:00Z"/>
            </w:rPr>
          </w:rPrChange>
        </w:rPr>
      </w:pPr>
      <w:ins w:id="1073" w:author="AutoBVT" w:date="2019-03-11T17:35:00Z">
        <w:r w:rsidRPr="00F93CF3">
          <w:rPr>
            <w:rFonts w:ascii="Arial" w:hAnsi="Arial" w:cs="Arial"/>
            <w:noProof/>
            <w:lang w:eastAsia="zh-CN"/>
            <w:rPrChange w:id="1074" w:author="Laurence Luo" w:date="2019-03-26T20:53:00Z">
              <w:rPr>
                <w:noProof/>
                <w:lang w:eastAsia="zh-CN"/>
              </w:rPr>
            </w:rPrChange>
          </w:rPr>
          <w:drawing>
            <wp:anchor distT="0" distB="0" distL="114300" distR="114300" simplePos="0" relativeHeight="251659264" behindDoc="0" locked="0" layoutInCell="1" allowOverlap="1" wp14:anchorId="2BCC8488" wp14:editId="59BDB408">
              <wp:simplePos x="0" y="0"/>
              <wp:positionH relativeFrom="margin">
                <wp:posOffset>643890</wp:posOffset>
              </wp:positionH>
              <wp:positionV relativeFrom="paragraph">
                <wp:posOffset>268605</wp:posOffset>
              </wp:positionV>
              <wp:extent cx="4879975" cy="52076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rotWithShape="1">
                      <a:blip r:embed="rId13">
                        <a:extLst>
                          <a:ext uri="{28A0092B-C50C-407E-A947-70E740481C1C}">
                            <a14:useLocalDpi xmlns:a14="http://schemas.microsoft.com/office/drawing/2010/main" val="0"/>
                          </a:ext>
                        </a:extLst>
                      </a:blip>
                      <a:srcRect l="21149" t="5494" r="17355" b="6812"/>
                      <a:stretch/>
                    </pic:blipFill>
                    <pic:spPr bwMode="auto">
                      <a:xfrm>
                        <a:off x="0" y="0"/>
                        <a:ext cx="4879975" cy="5207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r w:rsidR="007E4F49" w:rsidRPr="00F93CF3">
        <w:rPr>
          <w:rFonts w:ascii="Arial" w:hAnsi="Arial" w:cs="Arial"/>
          <w:rPrChange w:id="1075" w:author="Laurence Luo" w:date="2019-03-26T20:53:00Z">
            <w:rPr/>
          </w:rPrChange>
        </w:rPr>
        <w:t>3.1.2</w:t>
      </w:r>
      <w:r w:rsidR="007E4F49" w:rsidRPr="00F93CF3">
        <w:rPr>
          <w:rFonts w:ascii="Arial" w:hAnsi="Arial" w:cs="Arial"/>
          <w:rPrChange w:id="1076" w:author="Laurence Luo" w:date="2019-03-26T20:53:00Z">
            <w:rPr/>
          </w:rPrChange>
        </w:rPr>
        <w:tab/>
        <w:t>Stimulus/Response Sequences</w:t>
      </w:r>
    </w:p>
    <w:p w14:paraId="7D0EE536" w14:textId="77777777" w:rsidR="007E4F49" w:rsidRPr="00F93CF3" w:rsidRDefault="007E4F49">
      <w:pPr>
        <w:pStyle w:val="level4"/>
        <w:rPr>
          <w:rFonts w:cs="Arial"/>
          <w:rPrChange w:id="1077" w:author="Laurence Luo" w:date="2019-03-26T20:53:00Z">
            <w:rPr>
              <w:rFonts w:cs="Arial"/>
            </w:rPr>
          </w:rPrChange>
        </w:rPr>
        <w:pPrChange w:id="1078" w:author="Luo Laurence" w:date="2019-03-12T20:25:00Z">
          <w:pPr>
            <w:pStyle w:val="level3text"/>
          </w:pPr>
        </w:pPrChange>
      </w:pPr>
      <w:del w:id="1079" w:author="AutoBVT" w:date="2019-03-11T17:35:00Z">
        <w:r w:rsidRPr="00F93CF3" w:rsidDel="002150C7">
          <w:rPr>
            <w:rFonts w:ascii="Arial" w:hAnsi="Arial" w:cs="Arial"/>
            <w:rPrChange w:id="1080" w:author="Laurence Luo" w:date="2019-03-26T20:53:00Z">
              <w:rPr/>
            </w:rPrChange>
          </w:rPr>
          <w:delText>&lt;List the sequences of user actions and system responses that stimulate the behavior defined for this feature. These will correspond to the dialog elements associated with use cases.&gt;</w:delText>
        </w:r>
      </w:del>
    </w:p>
    <w:p w14:paraId="3F7C4EAA" w14:textId="7384EED7" w:rsidR="007E4F49" w:rsidRPr="00F93CF3" w:rsidDel="003D38C0" w:rsidRDefault="007E4F49">
      <w:pPr>
        <w:pStyle w:val="level4"/>
        <w:rPr>
          <w:del w:id="1081" w:author="Luo Laurence" w:date="2019-03-12T20:26:00Z"/>
          <w:rFonts w:ascii="Arial" w:hAnsi="Arial" w:cs="Arial"/>
          <w:rPrChange w:id="1082" w:author="Laurence Luo" w:date="2019-03-26T20:53:00Z">
            <w:rPr>
              <w:del w:id="1083" w:author="Luo Laurence" w:date="2019-03-12T20:26:00Z"/>
            </w:rPr>
          </w:rPrChange>
        </w:rPr>
      </w:pPr>
      <w:r w:rsidRPr="00F93CF3">
        <w:rPr>
          <w:rFonts w:ascii="Arial" w:hAnsi="Arial" w:cs="Arial"/>
          <w:rPrChange w:id="1084" w:author="Laurence Luo" w:date="2019-03-26T20:53:00Z">
            <w:rPr/>
          </w:rPrChange>
        </w:rPr>
        <w:t>3.1.3</w:t>
      </w:r>
      <w:r w:rsidRPr="00F93CF3">
        <w:rPr>
          <w:rFonts w:ascii="Arial" w:hAnsi="Arial" w:cs="Arial"/>
          <w:rPrChange w:id="1085" w:author="Laurence Luo" w:date="2019-03-26T20:53:00Z">
            <w:rPr/>
          </w:rPrChange>
        </w:rPr>
        <w:tab/>
        <w:t>Functional Requirements</w:t>
      </w:r>
    </w:p>
    <w:p w14:paraId="1EE2A7F3" w14:textId="77777777" w:rsidR="007E4F49" w:rsidRPr="00F93CF3" w:rsidRDefault="007E4F49">
      <w:pPr>
        <w:pStyle w:val="level4"/>
        <w:rPr>
          <w:rFonts w:ascii="Arial" w:hAnsi="Arial" w:cs="Arial"/>
          <w:rPrChange w:id="1086" w:author="Laurence Luo" w:date="2019-03-26T20:53:00Z">
            <w:rPr>
              <w:rFonts w:ascii="Times New Roman" w:hAnsi="Times New Roman"/>
            </w:rPr>
          </w:rPrChange>
        </w:rPr>
        <w:pPrChange w:id="1087" w:author="Luo Laurence" w:date="2019-03-12T20:26:00Z">
          <w:pPr>
            <w:pStyle w:val="level3text"/>
          </w:pPr>
        </w:pPrChange>
      </w:pPr>
      <w:del w:id="1088" w:author="Luo Laurence" w:date="2019-03-12T20:26:00Z">
        <w:r w:rsidRPr="00F93CF3" w:rsidDel="00F72C4A">
          <w:rPr>
            <w:rFonts w:ascii="Arial" w:hAnsi="Arial" w:cs="Arial"/>
            <w:rPrChange w:id="1089" w:author="Laurence Luo" w:date="2019-03-26T20:53:00Z">
              <w:rPr/>
            </w:rPrChange>
          </w:rPr>
          <w:delTex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delText>
        </w:r>
      </w:del>
    </w:p>
    <w:p w14:paraId="7851E719" w14:textId="77777777" w:rsidR="007E4F49" w:rsidRPr="00F93CF3" w:rsidDel="00F72C4A" w:rsidRDefault="007E4F49">
      <w:pPr>
        <w:pStyle w:val="level3text"/>
        <w:ind w:left="634" w:firstLine="0"/>
        <w:rPr>
          <w:del w:id="1090" w:author="Luo Laurence" w:date="2019-03-12T20:26:00Z"/>
          <w:rFonts w:cs="Arial"/>
        </w:rPr>
        <w:pPrChange w:id="1091" w:author="Luo Laurence" w:date="2019-03-12T20:26:00Z">
          <w:pPr>
            <w:pStyle w:val="level3text"/>
          </w:pPr>
        </w:pPrChange>
      </w:pPr>
    </w:p>
    <w:p w14:paraId="791B9168" w14:textId="77777777" w:rsidR="007E4F49" w:rsidRPr="00F93CF3" w:rsidDel="00F72C4A" w:rsidRDefault="007E4F49">
      <w:pPr>
        <w:pStyle w:val="level3text"/>
        <w:ind w:left="634" w:firstLine="0"/>
        <w:rPr>
          <w:del w:id="1092" w:author="Luo Laurence" w:date="2019-03-12T20:26:00Z"/>
          <w:rFonts w:cs="Arial"/>
        </w:rPr>
        <w:pPrChange w:id="1093" w:author="Luo Laurence" w:date="2019-03-12T20:26:00Z">
          <w:pPr>
            <w:pStyle w:val="level3text"/>
          </w:pPr>
        </w:pPrChange>
      </w:pPr>
      <w:del w:id="1094" w:author="Luo Laurence" w:date="2019-03-12T20:26:00Z">
        <w:r w:rsidRPr="00F93CF3" w:rsidDel="00F72C4A">
          <w:rPr>
            <w:rFonts w:cs="Arial"/>
            <w:i w:val="0"/>
          </w:rPr>
          <w:delText>&lt;Each requirement should be uniquely identified with a sequence number or a meaningful tag of some kind.&gt;</w:delText>
        </w:r>
      </w:del>
    </w:p>
    <w:p w14:paraId="31A62F34" w14:textId="77777777" w:rsidR="007E4F49" w:rsidRPr="00F93CF3" w:rsidRDefault="007E4F49">
      <w:pPr>
        <w:pStyle w:val="level3text"/>
        <w:ind w:left="634" w:firstLine="0"/>
        <w:rPr>
          <w:rFonts w:cs="Arial"/>
          <w:rPrChange w:id="1095" w:author="Laurence Luo" w:date="2019-03-26T20:53:00Z">
            <w:rPr>
              <w:rFonts w:ascii="Times New Roman" w:hAnsi="Times New Roman"/>
            </w:rPr>
          </w:rPrChange>
        </w:rPr>
        <w:pPrChange w:id="1096" w:author="Luo Laurence" w:date="2019-03-12T20:26:00Z">
          <w:pPr>
            <w:pStyle w:val="level3text"/>
          </w:pPr>
        </w:pPrChange>
      </w:pPr>
    </w:p>
    <w:p w14:paraId="4F6DB16F" w14:textId="371DC5B5" w:rsidR="007E4F49" w:rsidRPr="00F93CF3" w:rsidDel="0068590E" w:rsidRDefault="007E4F49">
      <w:pPr>
        <w:pStyle w:val="requirement"/>
        <w:rPr>
          <w:del w:id="1097" w:author="Laurence Luo" w:date="2019-03-12T21:02:00Z"/>
          <w:rFonts w:ascii="Arial" w:hAnsi="Arial" w:cs="Arial"/>
          <w:lang w:eastAsia="zh-CN"/>
          <w:rPrChange w:id="1098" w:author="Laurence Luo" w:date="2019-03-26T20:53:00Z">
            <w:rPr>
              <w:del w:id="1099" w:author="Laurence Luo" w:date="2019-03-12T21:02:00Z"/>
            </w:rPr>
          </w:rPrChange>
        </w:rPr>
      </w:pPr>
      <w:r w:rsidRPr="00F93CF3">
        <w:rPr>
          <w:rFonts w:ascii="Arial" w:hAnsi="Arial" w:cs="Arial"/>
          <w:rPrChange w:id="1100" w:author="Laurence Luo" w:date="2019-03-26T20:53:00Z">
            <w:rPr/>
          </w:rPrChange>
        </w:rPr>
        <w:t>REQ-1:</w:t>
      </w:r>
      <w:r w:rsidRPr="00F93CF3">
        <w:rPr>
          <w:rFonts w:ascii="Arial" w:hAnsi="Arial" w:cs="Arial"/>
          <w:rPrChange w:id="1101" w:author="Laurence Luo" w:date="2019-03-26T20:53:00Z">
            <w:rPr/>
          </w:rPrChange>
        </w:rPr>
        <w:tab/>
      </w:r>
    </w:p>
    <w:p w14:paraId="3E3CDD78" w14:textId="4B7D6439" w:rsidR="007E4F49" w:rsidRPr="00F93CF3" w:rsidRDefault="007E4F49">
      <w:pPr>
        <w:pStyle w:val="requirement"/>
        <w:rPr>
          <w:rFonts w:ascii="Arial" w:hAnsi="Arial" w:cs="Arial"/>
          <w:rPrChange w:id="1102" w:author="Laurence Luo" w:date="2019-03-26T20:53:00Z">
            <w:rPr/>
          </w:rPrChange>
        </w:rPr>
      </w:pPr>
      <w:del w:id="1103" w:author="Laurence Luo" w:date="2019-03-12T21:02:00Z">
        <w:r w:rsidRPr="00F93CF3" w:rsidDel="0068590E">
          <w:rPr>
            <w:rFonts w:ascii="Arial" w:hAnsi="Arial" w:cs="Arial"/>
            <w:lang w:eastAsia="zh-CN"/>
            <w:rPrChange w:id="1104" w:author="Laurence Luo" w:date="2019-03-26T20:53:00Z">
              <w:rPr/>
            </w:rPrChange>
          </w:rPr>
          <w:delText>REQ-2:</w:delText>
        </w:r>
        <w:r w:rsidRPr="00F93CF3" w:rsidDel="0068590E">
          <w:rPr>
            <w:rFonts w:ascii="Arial" w:hAnsi="Arial" w:cs="Arial"/>
            <w:lang w:eastAsia="zh-CN"/>
            <w:rPrChange w:id="1105" w:author="Laurence Luo" w:date="2019-03-26T20:53:00Z">
              <w:rPr/>
            </w:rPrChange>
          </w:rPr>
          <w:tab/>
        </w:r>
      </w:del>
      <w:ins w:id="1106" w:author="Laurence Luo" w:date="2019-03-12T21:03:00Z">
        <w:r w:rsidR="00CB03DB" w:rsidRPr="00F93CF3">
          <w:rPr>
            <w:rFonts w:ascii="Arial" w:hAnsi="Arial" w:cs="Arial"/>
            <w:lang w:eastAsia="zh-CN"/>
          </w:rPr>
          <w:t>There is dialog for user to confirm whether to delete the recipe or not.</w:t>
        </w:r>
      </w:ins>
    </w:p>
    <w:p w14:paraId="40091EE2" w14:textId="77777777" w:rsidR="007E4F49" w:rsidRPr="00F93CF3" w:rsidRDefault="00CC05E2">
      <w:pPr>
        <w:pStyle w:val="Heading2"/>
        <w:rPr>
          <w:ins w:id="1107" w:author="Luo Laurence" w:date="2019-03-12T20:06:00Z"/>
          <w:rFonts w:ascii="Arial" w:hAnsi="Arial" w:cs="Arial"/>
          <w:rPrChange w:id="1108" w:author="Laurence Luo" w:date="2019-03-26T20:53:00Z">
            <w:rPr>
              <w:ins w:id="1109" w:author="Luo Laurence" w:date="2019-03-12T20:06:00Z"/>
            </w:rPr>
          </w:rPrChange>
        </w:rPr>
      </w:pPr>
      <w:bookmarkStart w:id="1110" w:name="_Toc439994689"/>
      <w:bookmarkStart w:id="1111" w:name="_Toc5129825"/>
      <w:ins w:id="1112" w:author="Luo Laurence" w:date="2019-03-12T20:28:00Z">
        <w:r w:rsidRPr="00F93CF3">
          <w:rPr>
            <w:rFonts w:ascii="Arial" w:hAnsi="Arial" w:cs="Arial"/>
          </w:rPr>
          <w:t xml:space="preserve">Maintain </w:t>
        </w:r>
        <w:r w:rsidR="003D4B49" w:rsidRPr="00F93CF3">
          <w:rPr>
            <w:rFonts w:ascii="Arial" w:hAnsi="Arial" w:cs="Arial"/>
          </w:rPr>
          <w:t>I</w:t>
        </w:r>
        <w:r w:rsidRPr="00F93CF3">
          <w:rPr>
            <w:rFonts w:ascii="Arial" w:hAnsi="Arial" w:cs="Arial"/>
          </w:rPr>
          <w:t>ngredients</w:t>
        </w:r>
      </w:ins>
      <w:bookmarkEnd w:id="1111"/>
      <w:del w:id="1113" w:author="Luo Laurence" w:date="2019-03-12T20:28:00Z">
        <w:r w:rsidR="007E4F49" w:rsidRPr="00F93CF3" w:rsidDel="00CC05E2">
          <w:rPr>
            <w:rFonts w:ascii="Arial" w:hAnsi="Arial" w:cs="Arial"/>
            <w:rPrChange w:id="1114" w:author="Laurence Luo" w:date="2019-03-26T20:53:00Z">
              <w:rPr/>
            </w:rPrChange>
          </w:rPr>
          <w:delText>System Feature 2 (and so on)</w:delText>
        </w:r>
      </w:del>
      <w:bookmarkEnd w:id="1110"/>
    </w:p>
    <w:p w14:paraId="38F29939" w14:textId="77777777" w:rsidR="005C1005" w:rsidRPr="00F93CF3" w:rsidRDefault="005C1005" w:rsidP="005C1005">
      <w:pPr>
        <w:pStyle w:val="level4"/>
        <w:rPr>
          <w:ins w:id="1115" w:author="Luo Laurence" w:date="2019-03-12T20:06:00Z"/>
          <w:rFonts w:ascii="Arial" w:hAnsi="Arial" w:cs="Arial"/>
          <w:rPrChange w:id="1116" w:author="Laurence Luo" w:date="2019-03-26T20:53:00Z">
            <w:rPr>
              <w:ins w:id="1117" w:author="Luo Laurence" w:date="2019-03-12T20:06:00Z"/>
            </w:rPr>
          </w:rPrChange>
        </w:rPr>
      </w:pPr>
      <w:ins w:id="1118" w:author="Luo Laurence" w:date="2019-03-12T20:06:00Z">
        <w:r w:rsidRPr="00F93CF3">
          <w:rPr>
            <w:rFonts w:ascii="Arial" w:hAnsi="Arial" w:cs="Arial"/>
            <w:rPrChange w:id="1119" w:author="Laurence Luo" w:date="2019-03-26T20:53:00Z">
              <w:rPr/>
            </w:rPrChange>
          </w:rPr>
          <w:t>3.2.1</w:t>
        </w:r>
        <w:r w:rsidRPr="00F93CF3">
          <w:rPr>
            <w:rFonts w:ascii="Arial" w:hAnsi="Arial" w:cs="Arial"/>
            <w:rPrChange w:id="1120" w:author="Laurence Luo" w:date="2019-03-26T20:53:00Z">
              <w:rPr/>
            </w:rPrChange>
          </w:rPr>
          <w:tab/>
          <w:t>Description and Priority</w:t>
        </w:r>
      </w:ins>
    </w:p>
    <w:p w14:paraId="4DECE05F" w14:textId="4B819663" w:rsidR="005C1005" w:rsidRPr="00F93CF3" w:rsidRDefault="00336D23" w:rsidP="00C95117">
      <w:pPr>
        <w:pStyle w:val="level3text"/>
        <w:rPr>
          <w:ins w:id="1121" w:author="Luo Laurence" w:date="2019-03-12T20:06:00Z"/>
          <w:rFonts w:cs="Arial"/>
          <w:i w:val="0"/>
          <w:noProof/>
          <w:sz w:val="24"/>
          <w:lang w:eastAsia="zh-CN"/>
          <w:rPrChange w:id="1122" w:author="Laurence Luo" w:date="2019-03-26T20:53:00Z">
            <w:rPr>
              <w:ins w:id="1123" w:author="Luo Laurence" w:date="2019-03-12T20:06:00Z"/>
              <w:rFonts w:ascii="Times" w:hAnsi="Times"/>
              <w:i w:val="0"/>
              <w:noProof/>
              <w:sz w:val="24"/>
              <w:lang w:eastAsia="zh-CN"/>
            </w:rPr>
          </w:rPrChange>
        </w:rPr>
      </w:pPr>
      <w:ins w:id="1124" w:author="Luo Laurence" w:date="2019-03-12T20:08:00Z">
        <w:r w:rsidRPr="00F93CF3">
          <w:rPr>
            <w:rFonts w:cs="Arial"/>
            <w:i w:val="0"/>
            <w:noProof/>
            <w:sz w:val="24"/>
            <w:lang w:eastAsia="zh-CN"/>
            <w:rPrChange w:id="1125" w:author="Laurence Luo" w:date="2019-03-26T20:53:00Z">
              <w:rPr>
                <w:rFonts w:ascii="Times" w:hAnsi="Times"/>
                <w:i w:val="0"/>
                <w:noProof/>
                <w:sz w:val="24"/>
                <w:lang w:eastAsia="zh-CN"/>
              </w:rPr>
            </w:rPrChange>
          </w:rPr>
          <w:t>For the feature maintain ingredients, there is also the ability to add and update</w:t>
        </w:r>
      </w:ins>
      <w:ins w:id="1126" w:author="Luo Laurence" w:date="2019-03-12T20:09:00Z">
        <w:r w:rsidR="00920FBE" w:rsidRPr="00F93CF3">
          <w:rPr>
            <w:rFonts w:cs="Arial"/>
            <w:i w:val="0"/>
            <w:noProof/>
            <w:sz w:val="24"/>
            <w:lang w:eastAsia="zh-CN"/>
            <w:rPrChange w:id="1127" w:author="Laurence Luo" w:date="2019-03-26T20:53:00Z">
              <w:rPr>
                <w:rFonts w:ascii="Times" w:hAnsi="Times"/>
                <w:i w:val="0"/>
                <w:noProof/>
                <w:sz w:val="24"/>
                <w:lang w:eastAsia="zh-CN"/>
              </w:rPr>
            </w:rPrChange>
          </w:rPr>
          <w:t xml:space="preserve"> </w:t>
        </w:r>
      </w:ins>
      <w:ins w:id="1128" w:author="Luo Laurence" w:date="2019-03-12T20:08:00Z">
        <w:r w:rsidRPr="00F93CF3">
          <w:rPr>
            <w:rFonts w:cs="Arial"/>
            <w:i w:val="0"/>
            <w:noProof/>
            <w:sz w:val="24"/>
            <w:lang w:eastAsia="zh-CN"/>
            <w:rPrChange w:id="1129" w:author="Laurence Luo" w:date="2019-03-26T20:53:00Z">
              <w:rPr>
                <w:rFonts w:ascii="Times" w:hAnsi="Times"/>
                <w:i w:val="0"/>
                <w:noProof/>
                <w:sz w:val="24"/>
                <w:lang w:eastAsia="zh-CN"/>
              </w:rPr>
            </w:rPrChange>
          </w:rPr>
          <w:t>records for ingredients, which is also at a high priority.</w:t>
        </w:r>
      </w:ins>
    </w:p>
    <w:p w14:paraId="13686CFD" w14:textId="03F73273" w:rsidR="005C1005" w:rsidRPr="00F93CF3" w:rsidRDefault="005C1005">
      <w:pPr>
        <w:pStyle w:val="level4"/>
        <w:rPr>
          <w:ins w:id="1130" w:author="Luo Laurence" w:date="2019-03-12T20:06:00Z"/>
          <w:rFonts w:cs="Arial"/>
          <w:rPrChange w:id="1131" w:author="Laurence Luo" w:date="2019-03-26T20:53:00Z">
            <w:rPr>
              <w:ins w:id="1132" w:author="Luo Laurence" w:date="2019-03-12T20:06:00Z"/>
              <w:rFonts w:cs="Arial"/>
            </w:rPr>
          </w:rPrChange>
        </w:rPr>
        <w:pPrChange w:id="1133" w:author="Luo Laurence" w:date="2019-03-12T20:26:00Z">
          <w:pPr>
            <w:pStyle w:val="level3text"/>
          </w:pPr>
        </w:pPrChange>
      </w:pPr>
      <w:ins w:id="1134" w:author="Luo Laurence" w:date="2019-03-12T20:06:00Z">
        <w:r w:rsidRPr="00F93CF3">
          <w:rPr>
            <w:rFonts w:ascii="Arial" w:hAnsi="Arial" w:cs="Arial"/>
            <w:rPrChange w:id="1135" w:author="Laurence Luo" w:date="2019-03-26T20:53:00Z">
              <w:rPr>
                <w:i w:val="0"/>
              </w:rPr>
            </w:rPrChange>
          </w:rPr>
          <w:t>3.2.2</w:t>
        </w:r>
        <w:r w:rsidRPr="00F93CF3">
          <w:rPr>
            <w:rFonts w:ascii="Arial" w:hAnsi="Arial" w:cs="Arial"/>
            <w:rPrChange w:id="1136" w:author="Laurence Luo" w:date="2019-03-26T20:53:00Z">
              <w:rPr>
                <w:i w:val="0"/>
              </w:rPr>
            </w:rPrChange>
          </w:rPr>
          <w:tab/>
          <w:t>Stimulus/Response Sequences</w:t>
        </w:r>
      </w:ins>
    </w:p>
    <w:p w14:paraId="2829DC89" w14:textId="3D57052D" w:rsidR="005C1005" w:rsidRPr="00F93CF3" w:rsidRDefault="000567F2">
      <w:pPr>
        <w:pStyle w:val="level4"/>
        <w:rPr>
          <w:ins w:id="1137" w:author="Luo Laurence" w:date="2019-03-12T20:08:00Z"/>
          <w:rFonts w:ascii="Arial" w:hAnsi="Arial" w:cs="Arial"/>
          <w:rPrChange w:id="1138" w:author="Laurence Luo" w:date="2019-03-26T20:53:00Z">
            <w:rPr>
              <w:ins w:id="1139" w:author="Luo Laurence" w:date="2019-03-12T20:08:00Z"/>
            </w:rPr>
          </w:rPrChange>
        </w:rPr>
        <w:pPrChange w:id="1140" w:author="Luo Laurence" w:date="2019-03-12T20:10:00Z">
          <w:pPr>
            <w:ind w:firstLine="634"/>
          </w:pPr>
        </w:pPrChange>
      </w:pPr>
      <w:ins w:id="1141" w:author="Luo Laurence" w:date="2019-03-12T20:06:00Z">
        <w:r w:rsidRPr="00F93CF3">
          <w:rPr>
            <w:rFonts w:ascii="Arial" w:hAnsi="Arial" w:cs="Arial"/>
            <w:noProof/>
            <w:lang w:eastAsia="zh-CN"/>
            <w:rPrChange w:id="1142" w:author="Laurence Luo" w:date="2019-03-26T20:53:00Z">
              <w:rPr>
                <w:rFonts w:ascii="Arial" w:hAnsi="Arial"/>
                <w:noProof/>
                <w:sz w:val="22"/>
                <w:lang w:eastAsia="zh-CN"/>
              </w:rPr>
            </w:rPrChange>
          </w:rPr>
          <w:drawing>
            <wp:anchor distT="0" distB="0" distL="114300" distR="114300" simplePos="0" relativeHeight="251661312" behindDoc="0" locked="0" layoutInCell="1" allowOverlap="1" wp14:anchorId="40968535" wp14:editId="0EBAC857">
              <wp:simplePos x="0" y="0"/>
              <wp:positionH relativeFrom="margin">
                <wp:posOffset>-414020</wp:posOffset>
              </wp:positionH>
              <wp:positionV relativeFrom="paragraph">
                <wp:posOffset>266065</wp:posOffset>
              </wp:positionV>
              <wp:extent cx="7268845" cy="3315970"/>
              <wp:effectExtent l="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rotWithShape="1">
                      <a:blip r:embed="rId14">
                        <a:extLst>
                          <a:ext uri="{28A0092B-C50C-407E-A947-70E740481C1C}">
                            <a14:useLocalDpi xmlns:a14="http://schemas.microsoft.com/office/drawing/2010/main" val="0"/>
                          </a:ext>
                        </a:extLst>
                      </a:blip>
                      <a:srcRect l="2848" t="7591" r="3912" b="7394"/>
                      <a:stretch/>
                    </pic:blipFill>
                    <pic:spPr bwMode="auto">
                      <a:xfrm>
                        <a:off x="0" y="0"/>
                        <a:ext cx="7268845" cy="3315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1005" w:rsidRPr="00F93CF3">
          <w:rPr>
            <w:rFonts w:ascii="Arial" w:hAnsi="Arial" w:cs="Arial"/>
            <w:rPrChange w:id="1143" w:author="Laurence Luo" w:date="2019-03-26T20:53:00Z">
              <w:rPr/>
            </w:rPrChange>
          </w:rPr>
          <w:t>3.</w:t>
        </w:r>
        <w:r w:rsidR="005534CA" w:rsidRPr="00F93CF3">
          <w:rPr>
            <w:rFonts w:ascii="Arial" w:hAnsi="Arial" w:cs="Arial"/>
            <w:rPrChange w:id="1144" w:author="Laurence Luo" w:date="2019-03-26T20:53:00Z">
              <w:rPr/>
            </w:rPrChange>
          </w:rPr>
          <w:t>2</w:t>
        </w:r>
        <w:r w:rsidR="005C1005" w:rsidRPr="00F93CF3">
          <w:rPr>
            <w:rFonts w:ascii="Arial" w:hAnsi="Arial" w:cs="Arial"/>
            <w:rPrChange w:id="1145" w:author="Laurence Luo" w:date="2019-03-26T20:53:00Z">
              <w:rPr/>
            </w:rPrChange>
          </w:rPr>
          <w:t>.3</w:t>
        </w:r>
        <w:r w:rsidR="005C1005" w:rsidRPr="00F93CF3">
          <w:rPr>
            <w:rFonts w:ascii="Arial" w:hAnsi="Arial" w:cs="Arial"/>
            <w:rPrChange w:id="1146" w:author="Laurence Luo" w:date="2019-03-26T20:53:00Z">
              <w:rPr/>
            </w:rPrChange>
          </w:rPr>
          <w:tab/>
          <w:t>Functional Requirements</w:t>
        </w:r>
      </w:ins>
    </w:p>
    <w:p w14:paraId="68FE3734" w14:textId="3C59C33C" w:rsidR="005B0FF6" w:rsidRPr="00F93CF3" w:rsidRDefault="00EE0129">
      <w:pPr>
        <w:pStyle w:val="level4"/>
        <w:ind w:left="720" w:firstLine="720"/>
        <w:rPr>
          <w:ins w:id="1147" w:author="Laurence Luo" w:date="2019-03-19T21:08:00Z"/>
          <w:rFonts w:ascii="Arial" w:hAnsi="Arial" w:cs="Arial"/>
        </w:rPr>
      </w:pPr>
      <w:ins w:id="1148" w:author="Laurence Luo" w:date="2019-03-12T21:02:00Z">
        <w:r w:rsidRPr="00F93CF3">
          <w:rPr>
            <w:rFonts w:ascii="Arial" w:hAnsi="Arial" w:cs="Arial"/>
          </w:rPr>
          <w:t xml:space="preserve">REQ-1: </w:t>
        </w:r>
      </w:ins>
      <w:ins w:id="1149" w:author="Luo Laurence" w:date="2019-03-12T20:08:00Z">
        <w:r w:rsidR="005B0FF6" w:rsidRPr="00F93CF3">
          <w:rPr>
            <w:rFonts w:ascii="Arial" w:hAnsi="Arial" w:cs="Arial"/>
            <w:rPrChange w:id="1150" w:author="Laurence Luo" w:date="2019-03-26T20:53:00Z">
              <w:rPr>
                <w:sz w:val="28"/>
              </w:rPr>
            </w:rPrChange>
          </w:rPr>
          <w:t>There is a confirm window for user to confirm the information about the add and</w:t>
        </w:r>
      </w:ins>
      <w:ins w:id="1151" w:author="Luo Laurence" w:date="2019-03-12T20:10:00Z">
        <w:r w:rsidR="00580D94" w:rsidRPr="00F93CF3">
          <w:rPr>
            <w:rFonts w:ascii="Arial" w:hAnsi="Arial" w:cs="Arial"/>
          </w:rPr>
          <w:t xml:space="preserve"> </w:t>
        </w:r>
      </w:ins>
      <w:ins w:id="1152" w:author="Luo Laurence" w:date="2019-03-12T20:08:00Z">
        <w:r w:rsidR="005B0FF6" w:rsidRPr="00F93CF3">
          <w:rPr>
            <w:rFonts w:ascii="Arial" w:hAnsi="Arial" w:cs="Arial"/>
            <w:rPrChange w:id="1153" w:author="Laurence Luo" w:date="2019-03-26T20:53:00Z">
              <w:rPr>
                <w:sz w:val="28"/>
              </w:rPr>
            </w:rPrChange>
          </w:rPr>
          <w:t>update ingredients</w:t>
        </w:r>
      </w:ins>
    </w:p>
    <w:p w14:paraId="79F204F4" w14:textId="585FFDDB" w:rsidR="000306E3" w:rsidRPr="00F93CF3" w:rsidRDefault="00434B69" w:rsidP="000306E3">
      <w:pPr>
        <w:pStyle w:val="Heading2"/>
        <w:rPr>
          <w:ins w:id="1154" w:author="Laurence Luo" w:date="2019-03-19T21:08:00Z"/>
          <w:rFonts w:ascii="Arial" w:hAnsi="Arial" w:cs="Arial"/>
        </w:rPr>
      </w:pPr>
      <w:bookmarkStart w:id="1155" w:name="_Toc5129826"/>
      <w:ins w:id="1156" w:author="Laurence Luo" w:date="2019-03-19T21:09:00Z">
        <w:r w:rsidRPr="00F93CF3">
          <w:rPr>
            <w:rFonts w:ascii="Arial" w:hAnsi="Arial" w:cs="Arial"/>
          </w:rPr>
          <w:t xml:space="preserve">Recommend a </w:t>
        </w:r>
        <w:r w:rsidRPr="00F93CF3">
          <w:rPr>
            <w:rFonts w:ascii="Arial" w:hAnsi="Arial" w:cs="Arial"/>
            <w:lang w:eastAsia="zh-CN"/>
          </w:rPr>
          <w:t>R</w:t>
        </w:r>
        <w:r w:rsidRPr="00F93CF3">
          <w:rPr>
            <w:rFonts w:ascii="Arial" w:hAnsi="Arial" w:cs="Arial"/>
          </w:rPr>
          <w:t>ecipe</w:t>
        </w:r>
        <w:bookmarkEnd w:id="1155"/>
        <w:r w:rsidRPr="00F93CF3">
          <w:rPr>
            <w:rFonts w:ascii="Arial" w:hAnsi="Arial" w:cs="Arial"/>
          </w:rPr>
          <w:t xml:space="preserve"> </w:t>
        </w:r>
      </w:ins>
    </w:p>
    <w:p w14:paraId="54B4FF86" w14:textId="295C1322" w:rsidR="000306E3" w:rsidRPr="00F93CF3" w:rsidRDefault="000306E3" w:rsidP="000306E3">
      <w:pPr>
        <w:pStyle w:val="level4"/>
        <w:rPr>
          <w:ins w:id="1157" w:author="Laurence Luo" w:date="2019-03-19T21:08:00Z"/>
          <w:rFonts w:ascii="Arial" w:hAnsi="Arial" w:cs="Arial"/>
        </w:rPr>
      </w:pPr>
      <w:ins w:id="1158" w:author="Laurence Luo" w:date="2019-03-19T21:08:00Z">
        <w:r w:rsidRPr="00F93CF3">
          <w:rPr>
            <w:rFonts w:ascii="Arial" w:hAnsi="Arial" w:cs="Arial"/>
          </w:rPr>
          <w:t>3.</w:t>
        </w:r>
      </w:ins>
      <w:ins w:id="1159" w:author="Laurence Luo" w:date="2019-03-19T22:47:00Z">
        <w:r w:rsidR="006C4F94" w:rsidRPr="00F93CF3">
          <w:rPr>
            <w:rFonts w:ascii="Arial" w:hAnsi="Arial" w:cs="Arial"/>
          </w:rPr>
          <w:t>3</w:t>
        </w:r>
      </w:ins>
      <w:ins w:id="1160" w:author="Laurence Luo" w:date="2019-03-19T21:08:00Z">
        <w:r w:rsidRPr="00F93CF3">
          <w:rPr>
            <w:rFonts w:ascii="Arial" w:hAnsi="Arial" w:cs="Arial"/>
          </w:rPr>
          <w:t>.1</w:t>
        </w:r>
        <w:r w:rsidRPr="00F93CF3">
          <w:rPr>
            <w:rFonts w:ascii="Arial" w:hAnsi="Arial" w:cs="Arial"/>
          </w:rPr>
          <w:tab/>
          <w:t>Description and Priority</w:t>
        </w:r>
      </w:ins>
    </w:p>
    <w:p w14:paraId="3EBB8D53" w14:textId="450D7752" w:rsidR="000306E3" w:rsidRPr="00F93CF3" w:rsidRDefault="005A3E11" w:rsidP="000306E3">
      <w:pPr>
        <w:pStyle w:val="level3text"/>
        <w:rPr>
          <w:ins w:id="1161" w:author="Laurence Luo" w:date="2019-03-19T21:08:00Z"/>
          <w:rFonts w:cs="Arial"/>
          <w:i w:val="0"/>
          <w:noProof/>
          <w:sz w:val="24"/>
          <w:lang w:eastAsia="zh-CN"/>
        </w:rPr>
      </w:pPr>
      <w:ins w:id="1162" w:author="Laurence Luo" w:date="2019-03-19T22:50:00Z">
        <w:r w:rsidRPr="00F93CF3">
          <w:rPr>
            <w:rFonts w:cs="Arial"/>
            <w:i w:val="0"/>
            <w:noProof/>
            <w:sz w:val="24"/>
            <w:lang w:eastAsia="zh-CN"/>
          </w:rPr>
          <w:tab/>
          <w:t>For the feature recommended recipe, it allows customer to input the brewing output they want to brew out and give out the available recommended recipes with output and the nonavailable recommended recipes.  In addition that customer can review the detail of recommended recipes and be informed the missing ingredients.</w:t>
        </w:r>
      </w:ins>
    </w:p>
    <w:p w14:paraId="3C29743B" w14:textId="61A9C097" w:rsidR="000306E3" w:rsidRPr="00F93CF3" w:rsidRDefault="00A625F4" w:rsidP="000306E3">
      <w:pPr>
        <w:pStyle w:val="level4"/>
        <w:rPr>
          <w:ins w:id="1163" w:author="Laurence Luo" w:date="2019-03-19T21:08:00Z"/>
          <w:rFonts w:ascii="Arial" w:hAnsi="Arial" w:cs="Arial"/>
          <w:rPrChange w:id="1164" w:author="Laurence Luo" w:date="2019-03-26T20:53:00Z">
            <w:rPr>
              <w:ins w:id="1165" w:author="Laurence Luo" w:date="2019-03-19T21:08:00Z"/>
              <w:rFonts w:cs="Arial"/>
            </w:rPr>
          </w:rPrChange>
        </w:rPr>
      </w:pPr>
      <w:ins w:id="1166" w:author="Laurence Luo" w:date="2019-03-19T21:08:00Z">
        <w:r w:rsidRPr="00F93CF3">
          <w:rPr>
            <w:rFonts w:ascii="Arial" w:hAnsi="Arial" w:cs="Arial"/>
            <w:noProof/>
            <w:lang w:eastAsia="zh-CN"/>
            <w:rPrChange w:id="1167" w:author="Laurence Luo" w:date="2019-03-26T20:53:00Z">
              <w:rPr>
                <w:rFonts w:ascii="Arial" w:hAnsi="Arial" w:cs="Arial"/>
                <w:noProof/>
                <w:lang w:eastAsia="zh-CN"/>
              </w:rPr>
            </w:rPrChange>
          </w:rPr>
          <w:drawing>
            <wp:anchor distT="0" distB="0" distL="114300" distR="114300" simplePos="0" relativeHeight="251666432" behindDoc="0" locked="0" layoutInCell="1" allowOverlap="1" wp14:anchorId="46F3829E" wp14:editId="4FA5A4C6">
              <wp:simplePos x="0" y="0"/>
              <wp:positionH relativeFrom="margin">
                <wp:posOffset>221615</wp:posOffset>
              </wp:positionH>
              <wp:positionV relativeFrom="paragraph">
                <wp:posOffset>308610</wp:posOffset>
              </wp:positionV>
              <wp:extent cx="6316980" cy="5272405"/>
              <wp:effectExtent l="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a:blip r:embed="rId15">
                        <a:extLst>
                          <a:ext uri="{28A0092B-C50C-407E-A947-70E740481C1C}">
                            <a14:useLocalDpi xmlns:a14="http://schemas.microsoft.com/office/drawing/2010/main" val="0"/>
                          </a:ext>
                        </a:extLst>
                      </a:blip>
                      <a:stretch>
                        <a:fillRect/>
                      </a:stretch>
                    </pic:blipFill>
                    <pic:spPr bwMode="auto">
                      <a:xfrm>
                        <a:off x="0" y="0"/>
                        <a:ext cx="6316980" cy="5272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1168" w:author="Luo Laurence" w:date="2019-03-19T23:13:00Z">
        <w:del w:id="1169" w:author="Laurence Luo" w:date="2019-03-26T21:53:00Z">
          <w:r w:rsidR="00430242" w:rsidRPr="00F93CF3" w:rsidDel="004A6BB4">
            <w:rPr>
              <w:rFonts w:ascii="Arial" w:hAnsi="Arial" w:cs="Arial"/>
              <w:noProof/>
              <w:rPrChange w:id="1170" w:author="Laurence Luo" w:date="2019-03-26T20:53:00Z">
                <w:rPr>
                  <w:rFonts w:ascii="Arial" w:hAnsi="Arial" w:cs="Arial"/>
                  <w:noProof/>
                </w:rPr>
              </w:rPrChange>
            </w:rPr>
            <w:drawing>
              <wp:anchor distT="0" distB="0" distL="114300" distR="114300" simplePos="0" relativeHeight="251678720" behindDoc="0" locked="0" layoutInCell="1" allowOverlap="1" wp14:anchorId="37763D83" wp14:editId="484E3AB2">
                <wp:simplePos x="0" y="0"/>
                <wp:positionH relativeFrom="margin">
                  <wp:posOffset>-230211</wp:posOffset>
                </wp:positionH>
                <wp:positionV relativeFrom="page">
                  <wp:posOffset>4420652</wp:posOffset>
                </wp:positionV>
                <wp:extent cx="6633210" cy="3752850"/>
                <wp:effectExtent l="0" t="0" r="0" b="0"/>
                <wp:wrapTopAndBottom/>
                <wp:docPr id="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d note.png"/>
                        <pic:cNvPicPr/>
                      </pic:nvPicPr>
                      <pic:blipFill rotWithShape="1">
                        <a:blip r:embed="rId16">
                          <a:extLst>
                            <a:ext uri="{28A0092B-C50C-407E-A947-70E740481C1C}">
                              <a14:useLocalDpi xmlns:a14="http://schemas.microsoft.com/office/drawing/2010/main" val="0"/>
                            </a:ext>
                          </a:extLst>
                        </a:blip>
                        <a:srcRect l="3210" t="7275" r="4801" b="7746"/>
                        <a:stretch/>
                      </pic:blipFill>
                      <pic:spPr bwMode="auto">
                        <a:xfrm>
                          <a:off x="0" y="0"/>
                          <a:ext cx="6633210" cy="3752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ins>
      <w:ins w:id="1171" w:author="Laurence Luo" w:date="2019-03-19T21:08:00Z">
        <w:r w:rsidR="000306E3" w:rsidRPr="00F93CF3">
          <w:rPr>
            <w:rFonts w:ascii="Arial" w:hAnsi="Arial" w:cs="Arial"/>
          </w:rPr>
          <w:t>3.</w:t>
        </w:r>
      </w:ins>
      <w:ins w:id="1172" w:author="Laurence Luo" w:date="2019-03-19T22:50:00Z">
        <w:r w:rsidR="00427062" w:rsidRPr="00F93CF3">
          <w:rPr>
            <w:rFonts w:ascii="Arial" w:hAnsi="Arial" w:cs="Arial"/>
          </w:rPr>
          <w:t>3</w:t>
        </w:r>
      </w:ins>
      <w:ins w:id="1173" w:author="Laurence Luo" w:date="2019-03-19T21:08:00Z">
        <w:r w:rsidR="000306E3" w:rsidRPr="00F93CF3">
          <w:rPr>
            <w:rFonts w:ascii="Arial" w:hAnsi="Arial" w:cs="Arial"/>
          </w:rPr>
          <w:t>.2</w:t>
        </w:r>
        <w:r w:rsidR="000306E3" w:rsidRPr="00F93CF3">
          <w:rPr>
            <w:rFonts w:ascii="Arial" w:hAnsi="Arial" w:cs="Arial"/>
          </w:rPr>
          <w:tab/>
          <w:t>Stimulus/Response Sequences</w:t>
        </w:r>
      </w:ins>
    </w:p>
    <w:p w14:paraId="1D5CD56D" w14:textId="6A3982A6" w:rsidR="000306E3" w:rsidRPr="00F93CF3" w:rsidRDefault="000306E3" w:rsidP="000306E3">
      <w:pPr>
        <w:pStyle w:val="level4"/>
        <w:rPr>
          <w:ins w:id="1174" w:author="Laurence Luo" w:date="2019-03-19T21:08:00Z"/>
          <w:rFonts w:ascii="Arial" w:hAnsi="Arial" w:cs="Arial"/>
        </w:rPr>
      </w:pPr>
      <w:ins w:id="1175" w:author="Laurence Luo" w:date="2019-03-19T21:08:00Z">
        <w:r w:rsidRPr="00F93CF3">
          <w:rPr>
            <w:rFonts w:ascii="Arial" w:hAnsi="Arial" w:cs="Arial"/>
          </w:rPr>
          <w:t>3.</w:t>
        </w:r>
      </w:ins>
      <w:ins w:id="1176" w:author="Laurence Luo" w:date="2019-03-19T22:51:00Z">
        <w:r w:rsidR="00124D38" w:rsidRPr="00F93CF3">
          <w:rPr>
            <w:rFonts w:ascii="Arial" w:hAnsi="Arial" w:cs="Arial"/>
          </w:rPr>
          <w:t>3</w:t>
        </w:r>
      </w:ins>
      <w:ins w:id="1177" w:author="Laurence Luo" w:date="2019-03-19T21:08:00Z">
        <w:r w:rsidRPr="00F93CF3">
          <w:rPr>
            <w:rFonts w:ascii="Arial" w:hAnsi="Arial" w:cs="Arial"/>
          </w:rPr>
          <w:t>.3</w:t>
        </w:r>
        <w:r w:rsidRPr="00F93CF3">
          <w:rPr>
            <w:rFonts w:ascii="Arial" w:hAnsi="Arial" w:cs="Arial"/>
          </w:rPr>
          <w:tab/>
          <w:t>Functional Requirements</w:t>
        </w:r>
      </w:ins>
    </w:p>
    <w:p w14:paraId="5AA3AC89" w14:textId="4F665287" w:rsidR="000306E3" w:rsidRPr="00F93CF3" w:rsidRDefault="00124D38" w:rsidP="00124D38">
      <w:pPr>
        <w:pStyle w:val="level4"/>
        <w:ind w:left="720" w:firstLine="720"/>
        <w:rPr>
          <w:ins w:id="1178" w:author="Laurence Luo" w:date="2019-03-19T22:52:00Z"/>
          <w:rFonts w:ascii="Arial" w:hAnsi="Arial" w:cs="Arial"/>
        </w:rPr>
      </w:pPr>
      <w:ins w:id="1179" w:author="Laurence Luo" w:date="2019-03-19T22:51:00Z">
        <w:r w:rsidRPr="00F93CF3">
          <w:rPr>
            <w:rFonts w:ascii="Arial" w:hAnsi="Arial" w:cs="Arial"/>
          </w:rPr>
          <w:t>TBD</w:t>
        </w:r>
      </w:ins>
    </w:p>
    <w:p w14:paraId="19FE253F" w14:textId="6246A806" w:rsidR="00FE771A" w:rsidRPr="00F93CF3" w:rsidRDefault="00FE771A">
      <w:pPr>
        <w:pStyle w:val="Heading2"/>
        <w:rPr>
          <w:ins w:id="1180" w:author="Laurence Luo" w:date="2019-03-19T22:52:00Z"/>
          <w:rFonts w:ascii="Arial" w:hAnsi="Arial" w:cs="Arial"/>
        </w:rPr>
      </w:pPr>
      <w:bookmarkStart w:id="1181" w:name="_Toc5129827"/>
      <w:ins w:id="1182" w:author="Laurence Luo" w:date="2019-03-19T22:53:00Z">
        <w:r w:rsidRPr="00F93CF3">
          <w:rPr>
            <w:rFonts w:ascii="Arial" w:hAnsi="Arial" w:cs="Arial"/>
          </w:rPr>
          <w:t>Maintain equipment information</w:t>
        </w:r>
      </w:ins>
      <w:bookmarkEnd w:id="1181"/>
    </w:p>
    <w:p w14:paraId="45E7A76C" w14:textId="7C1CEE7F" w:rsidR="00FE771A" w:rsidRPr="00F93CF3" w:rsidRDefault="00FE771A" w:rsidP="00FE771A">
      <w:pPr>
        <w:pStyle w:val="level4"/>
        <w:rPr>
          <w:ins w:id="1183" w:author="Laurence Luo" w:date="2019-03-19T22:52:00Z"/>
          <w:rFonts w:ascii="Arial" w:hAnsi="Arial" w:cs="Arial"/>
        </w:rPr>
      </w:pPr>
      <w:ins w:id="1184" w:author="Laurence Luo" w:date="2019-03-19T22:52:00Z">
        <w:r w:rsidRPr="00F93CF3">
          <w:rPr>
            <w:rFonts w:ascii="Arial" w:hAnsi="Arial" w:cs="Arial"/>
          </w:rPr>
          <w:t>3.</w:t>
        </w:r>
      </w:ins>
      <w:ins w:id="1185" w:author="Laurence Luo" w:date="2019-03-19T22:56:00Z">
        <w:r w:rsidR="00581B11" w:rsidRPr="00F93CF3">
          <w:rPr>
            <w:rFonts w:ascii="Arial" w:hAnsi="Arial" w:cs="Arial"/>
          </w:rPr>
          <w:t>4</w:t>
        </w:r>
      </w:ins>
      <w:ins w:id="1186" w:author="Laurence Luo" w:date="2019-03-19T22:52:00Z">
        <w:r w:rsidRPr="00F93CF3">
          <w:rPr>
            <w:rFonts w:ascii="Arial" w:hAnsi="Arial" w:cs="Arial"/>
          </w:rPr>
          <w:t>.1</w:t>
        </w:r>
        <w:r w:rsidRPr="00F93CF3">
          <w:rPr>
            <w:rFonts w:ascii="Arial" w:hAnsi="Arial" w:cs="Arial"/>
          </w:rPr>
          <w:tab/>
          <w:t>Description and Priority</w:t>
        </w:r>
      </w:ins>
    </w:p>
    <w:p w14:paraId="630EA34A" w14:textId="3430EC4A" w:rsidR="00FE771A" w:rsidRPr="00F93CF3" w:rsidRDefault="00FE771A" w:rsidP="00FE771A">
      <w:pPr>
        <w:pStyle w:val="level3text"/>
        <w:rPr>
          <w:ins w:id="1187" w:author="Laurence Luo" w:date="2019-03-25T17:26:00Z"/>
          <w:rFonts w:cs="Arial"/>
          <w:i w:val="0"/>
          <w:noProof/>
          <w:sz w:val="24"/>
          <w:lang w:eastAsia="zh-CN"/>
        </w:rPr>
      </w:pPr>
      <w:ins w:id="1188" w:author="Laurence Luo" w:date="2019-03-19T22:52:00Z">
        <w:r w:rsidRPr="00F93CF3">
          <w:rPr>
            <w:rFonts w:cs="Arial"/>
            <w:i w:val="0"/>
            <w:noProof/>
            <w:sz w:val="24"/>
            <w:lang w:eastAsia="zh-CN"/>
          </w:rPr>
          <w:tab/>
        </w:r>
      </w:ins>
      <w:ins w:id="1189" w:author="Laurence Luo" w:date="2019-03-19T22:53:00Z">
        <w:r w:rsidR="00CF1660" w:rsidRPr="00F93CF3">
          <w:rPr>
            <w:rFonts w:cs="Arial"/>
            <w:i w:val="0"/>
            <w:noProof/>
            <w:sz w:val="24"/>
            <w:lang w:eastAsia="zh-CN"/>
          </w:rPr>
          <w:t>For the "maintain equipment" information page, users can add new equipment information, then update the device page, and finally select existing devices to apply.Each selection will be prompted with confirmation information and will return to the "maintain equipment" information page.</w:t>
        </w:r>
        <w:r w:rsidR="00744A17" w:rsidRPr="00F93CF3">
          <w:rPr>
            <w:rFonts w:cs="Arial"/>
            <w:i w:val="0"/>
            <w:noProof/>
            <w:sz w:val="24"/>
            <w:lang w:eastAsia="zh-CN"/>
          </w:rPr>
          <w:t xml:space="preserve"> </w:t>
        </w:r>
      </w:ins>
    </w:p>
    <w:p w14:paraId="53E59EC9" w14:textId="0218461B" w:rsidR="006248EA" w:rsidRPr="00F93CF3" w:rsidRDefault="006248EA" w:rsidP="00FE771A">
      <w:pPr>
        <w:pStyle w:val="level3text"/>
        <w:rPr>
          <w:ins w:id="1190" w:author="Laurence Luo" w:date="2019-03-25T17:26:00Z"/>
          <w:rFonts w:cs="Arial"/>
          <w:i w:val="0"/>
          <w:noProof/>
          <w:sz w:val="24"/>
          <w:lang w:eastAsia="zh-CN"/>
        </w:rPr>
      </w:pPr>
    </w:p>
    <w:p w14:paraId="78461BAC" w14:textId="34A09996" w:rsidR="006248EA" w:rsidRPr="00F93CF3" w:rsidRDefault="006248EA" w:rsidP="00FE771A">
      <w:pPr>
        <w:pStyle w:val="level3text"/>
        <w:rPr>
          <w:ins w:id="1191" w:author="Laurence Luo" w:date="2019-03-25T17:26:00Z"/>
          <w:rFonts w:cs="Arial"/>
          <w:i w:val="0"/>
          <w:noProof/>
          <w:sz w:val="24"/>
          <w:lang w:eastAsia="zh-CN"/>
        </w:rPr>
      </w:pPr>
    </w:p>
    <w:p w14:paraId="1030E2E4" w14:textId="3E7CFEAC" w:rsidR="006248EA" w:rsidRPr="00F93CF3" w:rsidRDefault="006248EA" w:rsidP="00FE771A">
      <w:pPr>
        <w:pStyle w:val="level3text"/>
        <w:rPr>
          <w:ins w:id="1192" w:author="Laurence Luo" w:date="2019-03-25T17:26:00Z"/>
          <w:rFonts w:cs="Arial"/>
          <w:i w:val="0"/>
          <w:noProof/>
          <w:sz w:val="24"/>
          <w:lang w:eastAsia="zh-CN"/>
        </w:rPr>
      </w:pPr>
    </w:p>
    <w:p w14:paraId="74876D07" w14:textId="77777777" w:rsidR="006248EA" w:rsidRPr="00F93CF3" w:rsidRDefault="006248EA" w:rsidP="00A625F4">
      <w:pPr>
        <w:pStyle w:val="level3text"/>
        <w:ind w:left="0" w:firstLine="0"/>
        <w:rPr>
          <w:ins w:id="1193" w:author="Laurence Luo" w:date="2019-03-19T22:52:00Z"/>
          <w:rFonts w:cs="Arial"/>
          <w:i w:val="0"/>
          <w:noProof/>
          <w:sz w:val="24"/>
          <w:lang w:eastAsia="zh-CN"/>
        </w:rPr>
        <w:pPrChange w:id="1194" w:author="Laurence Luo" w:date="2019-04-02T20:29:00Z">
          <w:pPr>
            <w:pStyle w:val="level3text"/>
          </w:pPr>
        </w:pPrChange>
      </w:pPr>
    </w:p>
    <w:p w14:paraId="346D5670" w14:textId="7BA25CEC" w:rsidR="00506532" w:rsidRPr="00F93CF3" w:rsidDel="009C5FB9" w:rsidRDefault="00FE771A">
      <w:pPr>
        <w:pStyle w:val="level4"/>
        <w:rPr>
          <w:ins w:id="1195" w:author="Luo Laurence" w:date="2019-03-19T23:20:00Z"/>
          <w:del w:id="1196" w:author="Laurence Luo" w:date="2019-03-25T17:27:00Z"/>
          <w:rFonts w:ascii="Arial" w:hAnsi="Arial" w:cs="Arial"/>
        </w:rPr>
        <w:pPrChange w:id="1197" w:author="Laurence Luo" w:date="2019-03-25T17:27:00Z">
          <w:pPr>
            <w:pStyle w:val="level4"/>
            <w:ind w:left="0"/>
          </w:pPr>
        </w:pPrChange>
      </w:pPr>
      <w:ins w:id="1198" w:author="Laurence Luo" w:date="2019-03-19T22:52:00Z">
        <w:r w:rsidRPr="00F93CF3">
          <w:rPr>
            <w:rFonts w:ascii="Arial" w:hAnsi="Arial" w:cs="Arial"/>
          </w:rPr>
          <w:t>3.</w:t>
        </w:r>
      </w:ins>
      <w:ins w:id="1199" w:author="Laurence Luo" w:date="2019-03-19T22:56:00Z">
        <w:r w:rsidR="00581B11" w:rsidRPr="00F93CF3">
          <w:rPr>
            <w:rFonts w:ascii="Arial" w:hAnsi="Arial" w:cs="Arial"/>
          </w:rPr>
          <w:t>4</w:t>
        </w:r>
      </w:ins>
      <w:ins w:id="1200" w:author="Laurence Luo" w:date="2019-03-19T22:52:00Z">
        <w:r w:rsidRPr="00F93CF3">
          <w:rPr>
            <w:rFonts w:ascii="Arial" w:hAnsi="Arial" w:cs="Arial"/>
          </w:rPr>
          <w:t>.2</w:t>
        </w:r>
        <w:r w:rsidRPr="00F93CF3">
          <w:rPr>
            <w:rFonts w:ascii="Arial" w:hAnsi="Arial" w:cs="Arial"/>
          </w:rPr>
          <w:tab/>
          <w:t>Stimulus/Response Sequences</w:t>
        </w:r>
      </w:ins>
    </w:p>
    <w:p w14:paraId="6519C5CD" w14:textId="34CDD364" w:rsidR="00506532" w:rsidRPr="00F93CF3" w:rsidDel="00B33CB3" w:rsidRDefault="006248EA">
      <w:pPr>
        <w:pStyle w:val="level4"/>
        <w:ind w:left="0"/>
        <w:rPr>
          <w:ins w:id="1201" w:author="Luo Laurence" w:date="2019-03-19T23:20:00Z"/>
          <w:del w:id="1202" w:author="Laurence Luo" w:date="2019-03-25T17:19:00Z"/>
          <w:rFonts w:ascii="Arial" w:hAnsi="Arial" w:cs="Arial"/>
        </w:rPr>
      </w:pPr>
      <w:ins w:id="1203" w:author="Luo Laurence" w:date="2019-03-19T23:21:00Z">
        <w:del w:id="1204" w:author="Laurence Luo" w:date="2019-03-25T17:25:00Z">
          <w:r w:rsidRPr="00F93CF3" w:rsidDel="006248EA">
            <w:rPr>
              <w:rFonts w:ascii="Arial" w:hAnsi="Arial" w:cs="Arial"/>
              <w:noProof/>
              <w:rPrChange w:id="1205" w:author="Laurence Luo" w:date="2019-03-26T20:53:00Z">
                <w:rPr>
                  <w:rFonts w:ascii="Arial" w:hAnsi="Arial" w:cs="Arial"/>
                  <w:noProof/>
                </w:rPr>
              </w:rPrChange>
            </w:rPr>
            <w:drawing>
              <wp:anchor distT="0" distB="0" distL="114300" distR="114300" simplePos="0" relativeHeight="251679744" behindDoc="0" locked="0" layoutInCell="1" allowOverlap="1" wp14:anchorId="0F088A90" wp14:editId="40D6C761">
                <wp:simplePos x="0" y="0"/>
                <wp:positionH relativeFrom="column">
                  <wp:posOffset>-3810</wp:posOffset>
                </wp:positionH>
                <wp:positionV relativeFrom="paragraph">
                  <wp:posOffset>55880</wp:posOffset>
                </wp:positionV>
                <wp:extent cx="6126480" cy="37528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tain equipment.png"/>
                        <pic:cNvPicPr/>
                      </pic:nvPicPr>
                      <pic:blipFill>
                        <a:blip r:embed="rId16">
                          <a:extLst>
                            <a:ext uri="{28A0092B-C50C-407E-A947-70E740481C1C}">
                              <a14:useLocalDpi xmlns:a14="http://schemas.microsoft.com/office/drawing/2010/main" val="0"/>
                            </a:ext>
                          </a:extLst>
                        </a:blip>
                        <a:stretch>
                          <a:fillRect/>
                        </a:stretch>
                      </pic:blipFill>
                      <pic:spPr>
                        <a:xfrm>
                          <a:off x="0" y="0"/>
                          <a:ext cx="6126480" cy="3752850"/>
                        </a:xfrm>
                        <a:prstGeom prst="rect">
                          <a:avLst/>
                        </a:prstGeom>
                      </pic:spPr>
                    </pic:pic>
                  </a:graphicData>
                </a:graphic>
                <wp14:sizeRelH relativeFrom="page">
                  <wp14:pctWidth>0</wp14:pctWidth>
                </wp14:sizeRelH>
                <wp14:sizeRelV relativeFrom="page">
                  <wp14:pctHeight>0</wp14:pctHeight>
                </wp14:sizeRelV>
              </wp:anchor>
            </w:drawing>
          </w:r>
        </w:del>
      </w:ins>
    </w:p>
    <w:p w14:paraId="59084EE6" w14:textId="77777777" w:rsidR="00506532" w:rsidRPr="00F93CF3" w:rsidDel="00B33CB3" w:rsidRDefault="00506532">
      <w:pPr>
        <w:pStyle w:val="level4"/>
        <w:ind w:left="0"/>
        <w:rPr>
          <w:ins w:id="1206" w:author="Luo Laurence" w:date="2019-03-19T23:20:00Z"/>
          <w:del w:id="1207" w:author="Laurence Luo" w:date="2019-03-25T17:18:00Z"/>
          <w:rFonts w:ascii="Arial" w:hAnsi="Arial" w:cs="Arial"/>
        </w:rPr>
      </w:pPr>
    </w:p>
    <w:p w14:paraId="2566E78B" w14:textId="400AE063" w:rsidR="00506532" w:rsidRPr="00F93CF3" w:rsidDel="00B33CB3" w:rsidRDefault="00506532">
      <w:pPr>
        <w:pStyle w:val="level4"/>
        <w:ind w:left="0"/>
        <w:rPr>
          <w:ins w:id="1208" w:author="Luo Laurence" w:date="2019-03-19T23:20:00Z"/>
          <w:del w:id="1209" w:author="Laurence Luo" w:date="2019-03-25T17:18:00Z"/>
          <w:rFonts w:ascii="Arial" w:hAnsi="Arial" w:cs="Arial"/>
        </w:rPr>
      </w:pPr>
    </w:p>
    <w:p w14:paraId="7C4F1712" w14:textId="0134F6F8" w:rsidR="00506532" w:rsidRPr="00F93CF3" w:rsidDel="00B33CB3" w:rsidRDefault="00506532">
      <w:pPr>
        <w:pStyle w:val="level4"/>
        <w:ind w:left="0"/>
        <w:rPr>
          <w:ins w:id="1210" w:author="Luo Laurence" w:date="2019-03-19T23:20:00Z"/>
          <w:del w:id="1211" w:author="Laurence Luo" w:date="2019-03-25T17:18:00Z"/>
          <w:rFonts w:ascii="Arial" w:hAnsi="Arial" w:cs="Arial"/>
        </w:rPr>
      </w:pPr>
    </w:p>
    <w:p w14:paraId="11FBC2E4" w14:textId="2C575C40" w:rsidR="00AE7A3E" w:rsidRPr="00F93CF3" w:rsidRDefault="00AE7A3E">
      <w:pPr>
        <w:pStyle w:val="level4"/>
        <w:ind w:left="0"/>
        <w:rPr>
          <w:ins w:id="1212" w:author="Laurence Luo" w:date="2019-03-19T22:52:00Z"/>
          <w:rFonts w:ascii="Arial" w:hAnsi="Arial" w:cs="Arial"/>
          <w:rPrChange w:id="1213" w:author="Laurence Luo" w:date="2019-03-26T20:53:00Z">
            <w:rPr>
              <w:ins w:id="1214" w:author="Laurence Luo" w:date="2019-03-19T22:52:00Z"/>
              <w:rFonts w:cs="Arial"/>
            </w:rPr>
          </w:rPrChange>
        </w:rPr>
        <w:pPrChange w:id="1215" w:author="Laurence Luo" w:date="2019-03-19T22:56:00Z">
          <w:pPr>
            <w:pStyle w:val="level4"/>
          </w:pPr>
        </w:pPrChange>
      </w:pPr>
      <w:ins w:id="1216" w:author="Laurence Luo" w:date="2019-03-19T22:54:00Z">
        <w:del w:id="1217" w:author="Luo Laurence" w:date="2019-03-19T23:20:00Z">
          <w:r w:rsidRPr="00F93CF3" w:rsidDel="00506532">
            <w:rPr>
              <w:rFonts w:ascii="Arial" w:hAnsi="Arial" w:cs="Arial"/>
              <w:noProof/>
              <w:lang w:eastAsia="zh-CN"/>
              <w:rPrChange w:id="1218" w:author="Laurence Luo" w:date="2019-03-26T20:53:00Z">
                <w:rPr>
                  <w:rFonts w:ascii="Arial" w:hAnsi="Arial" w:cs="Arial"/>
                  <w:noProof/>
                  <w:lang w:eastAsia="zh-CN"/>
                </w:rPr>
              </w:rPrChange>
            </w:rPr>
            <w:drawing>
              <wp:anchor distT="0" distB="0" distL="114300" distR="114300" simplePos="0" relativeHeight="251675648" behindDoc="0" locked="0" layoutInCell="1" allowOverlap="1" wp14:anchorId="530FE3DC" wp14:editId="73208C82">
                <wp:simplePos x="0" y="0"/>
                <wp:positionH relativeFrom="margin">
                  <wp:posOffset>81280</wp:posOffset>
                </wp:positionH>
                <wp:positionV relativeFrom="paragraph">
                  <wp:posOffset>141605</wp:posOffset>
                </wp:positionV>
                <wp:extent cx="5862320" cy="4229100"/>
                <wp:effectExtent l="0" t="0" r="0" b="0"/>
                <wp:wrapTopAndBottom/>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a:blip r:embed="rId17">
                          <a:extLst>
                            <a:ext uri="{28A0092B-C50C-407E-A947-70E740481C1C}">
                              <a14:useLocalDpi xmlns:a14="http://schemas.microsoft.com/office/drawing/2010/main" val="0"/>
                            </a:ext>
                          </a:extLst>
                        </a:blip>
                        <a:stretch>
                          <a:fillRect/>
                        </a:stretch>
                      </pic:blipFill>
                      <pic:spPr bwMode="auto">
                        <a:xfrm>
                          <a:off x="0" y="0"/>
                          <a:ext cx="5862320" cy="422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ins>
    </w:p>
    <w:p w14:paraId="32E24F49" w14:textId="46AC0F5C" w:rsidR="00FE771A" w:rsidRPr="00F93CF3" w:rsidRDefault="00FE771A" w:rsidP="00FE771A">
      <w:pPr>
        <w:pStyle w:val="level4"/>
        <w:rPr>
          <w:ins w:id="1219" w:author="Laurence Luo" w:date="2019-03-19T22:52:00Z"/>
          <w:rFonts w:ascii="Arial" w:hAnsi="Arial" w:cs="Arial"/>
        </w:rPr>
      </w:pPr>
      <w:ins w:id="1220" w:author="Laurence Luo" w:date="2019-03-19T22:52:00Z">
        <w:r w:rsidRPr="00F93CF3">
          <w:rPr>
            <w:rFonts w:ascii="Arial" w:hAnsi="Arial" w:cs="Arial"/>
          </w:rPr>
          <w:t>3.</w:t>
        </w:r>
      </w:ins>
      <w:ins w:id="1221" w:author="Laurence Luo" w:date="2019-03-19T22:56:00Z">
        <w:r w:rsidR="00AE7A3E" w:rsidRPr="00F93CF3">
          <w:rPr>
            <w:rFonts w:ascii="Arial" w:hAnsi="Arial" w:cs="Arial"/>
          </w:rPr>
          <w:t>4</w:t>
        </w:r>
      </w:ins>
      <w:ins w:id="1222" w:author="Laurence Luo" w:date="2019-03-19T22:52:00Z">
        <w:r w:rsidRPr="00F93CF3">
          <w:rPr>
            <w:rFonts w:ascii="Arial" w:hAnsi="Arial" w:cs="Arial"/>
          </w:rPr>
          <w:t>.3</w:t>
        </w:r>
        <w:r w:rsidRPr="00F93CF3">
          <w:rPr>
            <w:rFonts w:ascii="Arial" w:hAnsi="Arial" w:cs="Arial"/>
          </w:rPr>
          <w:tab/>
          <w:t>Functional Requirements</w:t>
        </w:r>
      </w:ins>
    </w:p>
    <w:p w14:paraId="2F086A8E" w14:textId="5920AC48" w:rsidR="00FE771A" w:rsidRPr="00F93CF3" w:rsidRDefault="00FE771A" w:rsidP="00FE771A">
      <w:pPr>
        <w:pStyle w:val="level4"/>
        <w:ind w:left="720" w:firstLine="720"/>
        <w:rPr>
          <w:ins w:id="1223" w:author="Laurence Luo" w:date="2019-03-19T22:52:00Z"/>
          <w:rFonts w:ascii="Arial" w:hAnsi="Arial" w:cs="Arial"/>
        </w:rPr>
      </w:pPr>
      <w:ins w:id="1224" w:author="Laurence Luo" w:date="2019-03-19T22:52:00Z">
        <w:r w:rsidRPr="00F93CF3">
          <w:rPr>
            <w:rFonts w:ascii="Arial" w:hAnsi="Arial" w:cs="Arial"/>
          </w:rPr>
          <w:t>TBD</w:t>
        </w:r>
      </w:ins>
    </w:p>
    <w:p w14:paraId="4A48EBA7" w14:textId="60E8236E" w:rsidR="00FE771A" w:rsidRPr="00F93CF3" w:rsidRDefault="00C63714" w:rsidP="00FE771A">
      <w:pPr>
        <w:pStyle w:val="Heading2"/>
        <w:rPr>
          <w:ins w:id="1225" w:author="Laurence Luo" w:date="2019-03-19T22:52:00Z"/>
          <w:rFonts w:ascii="Arial" w:hAnsi="Arial" w:cs="Arial"/>
        </w:rPr>
      </w:pPr>
      <w:bookmarkStart w:id="1226" w:name="_Toc5129828"/>
      <w:ins w:id="1227" w:author="Laurence Luo" w:date="2019-03-19T22:57:00Z">
        <w:r w:rsidRPr="00F93CF3">
          <w:rPr>
            <w:rFonts w:ascii="Arial" w:hAnsi="Arial" w:cs="Arial"/>
            <w:lang w:eastAsia="zh-CN"/>
          </w:rPr>
          <w:t>Write Note</w:t>
        </w:r>
      </w:ins>
      <w:bookmarkEnd w:id="1226"/>
      <w:ins w:id="1228" w:author="Laurence Luo" w:date="2019-03-19T22:52:00Z">
        <w:r w:rsidR="00FE771A" w:rsidRPr="00F93CF3">
          <w:rPr>
            <w:rFonts w:ascii="Arial" w:hAnsi="Arial" w:cs="Arial"/>
          </w:rPr>
          <w:t xml:space="preserve"> </w:t>
        </w:r>
      </w:ins>
    </w:p>
    <w:p w14:paraId="6A8540EE" w14:textId="03A2B02D" w:rsidR="00FE771A" w:rsidRPr="00F93CF3" w:rsidRDefault="00FE771A" w:rsidP="00FE771A">
      <w:pPr>
        <w:pStyle w:val="level4"/>
        <w:rPr>
          <w:ins w:id="1229" w:author="Laurence Luo" w:date="2019-03-19T22:52:00Z"/>
          <w:rFonts w:ascii="Arial" w:hAnsi="Arial" w:cs="Arial"/>
        </w:rPr>
      </w:pPr>
      <w:ins w:id="1230" w:author="Laurence Luo" w:date="2019-03-19T22:52:00Z">
        <w:r w:rsidRPr="00F93CF3">
          <w:rPr>
            <w:rFonts w:ascii="Arial" w:hAnsi="Arial" w:cs="Arial"/>
          </w:rPr>
          <w:t>3.</w:t>
        </w:r>
      </w:ins>
      <w:ins w:id="1231" w:author="Laurence Luo" w:date="2019-03-19T22:59:00Z">
        <w:r w:rsidR="001D2D11" w:rsidRPr="00F93CF3">
          <w:rPr>
            <w:rFonts w:ascii="Arial" w:hAnsi="Arial" w:cs="Arial"/>
          </w:rPr>
          <w:t>5</w:t>
        </w:r>
      </w:ins>
      <w:ins w:id="1232" w:author="Laurence Luo" w:date="2019-03-19T22:52:00Z">
        <w:r w:rsidRPr="00F93CF3">
          <w:rPr>
            <w:rFonts w:ascii="Arial" w:hAnsi="Arial" w:cs="Arial"/>
          </w:rPr>
          <w:t>.1</w:t>
        </w:r>
        <w:r w:rsidRPr="00F93CF3">
          <w:rPr>
            <w:rFonts w:ascii="Arial" w:hAnsi="Arial" w:cs="Arial"/>
          </w:rPr>
          <w:tab/>
          <w:t>Description and Priority</w:t>
        </w:r>
      </w:ins>
    </w:p>
    <w:p w14:paraId="1518CD72" w14:textId="46035A26" w:rsidR="00FE771A" w:rsidRPr="00F93CF3" w:rsidRDefault="00FE771A" w:rsidP="00FE771A">
      <w:pPr>
        <w:pStyle w:val="level3text"/>
        <w:rPr>
          <w:ins w:id="1233" w:author="Laurence Luo" w:date="2019-03-19T22:52:00Z"/>
          <w:rFonts w:cs="Arial"/>
          <w:i w:val="0"/>
          <w:noProof/>
          <w:sz w:val="24"/>
          <w:lang w:eastAsia="zh-CN"/>
        </w:rPr>
      </w:pPr>
      <w:ins w:id="1234" w:author="Laurence Luo" w:date="2019-03-19T22:52:00Z">
        <w:r w:rsidRPr="00F93CF3">
          <w:rPr>
            <w:rFonts w:cs="Arial"/>
            <w:i w:val="0"/>
            <w:noProof/>
            <w:sz w:val="24"/>
            <w:lang w:eastAsia="zh-CN"/>
          </w:rPr>
          <w:tab/>
        </w:r>
      </w:ins>
      <w:ins w:id="1235" w:author="Laurence Luo" w:date="2019-03-19T22:57:00Z">
        <w:r w:rsidR="0003368B" w:rsidRPr="00F93CF3">
          <w:rPr>
            <w:rFonts w:cs="Arial"/>
            <w:i w:val="0"/>
            <w:noProof/>
            <w:sz w:val="24"/>
            <w:lang w:eastAsia="zh-CN"/>
          </w:rPr>
          <w:t>For the feature "Add Note" page, user can edit note of certain recipe. In this page, user could see existing note and edit them. After typing the note, user could save it by click "save" or "cancel" to give up changing.</w:t>
        </w:r>
      </w:ins>
    </w:p>
    <w:p w14:paraId="12A5F3F1" w14:textId="1367C0EE" w:rsidR="00EA19F1" w:rsidRPr="00F93CF3" w:rsidDel="009C5FB9" w:rsidRDefault="009C5FB9">
      <w:pPr>
        <w:pStyle w:val="level4"/>
        <w:rPr>
          <w:ins w:id="1236" w:author="Luo Laurence" w:date="2019-03-19T23:13:00Z"/>
          <w:del w:id="1237" w:author="Laurence Luo" w:date="2019-03-25T17:34:00Z"/>
          <w:rFonts w:ascii="Arial" w:hAnsi="Arial" w:cs="Arial"/>
        </w:rPr>
      </w:pPr>
      <w:ins w:id="1238" w:author="Laurence Luo" w:date="2019-03-25T17:33:00Z">
        <w:r w:rsidRPr="00F93CF3">
          <w:rPr>
            <w:rFonts w:ascii="Arial" w:hAnsi="Arial" w:cs="Arial"/>
            <w:noProof/>
            <w:rPrChange w:id="1239" w:author="Laurence Luo" w:date="2019-03-26T20:53:00Z">
              <w:rPr>
                <w:rFonts w:ascii="Arial" w:hAnsi="Arial" w:cs="Arial"/>
                <w:noProof/>
              </w:rPr>
            </w:rPrChange>
          </w:rPr>
          <w:drawing>
            <wp:anchor distT="0" distB="0" distL="114300" distR="114300" simplePos="0" relativeHeight="251681792" behindDoc="0" locked="0" layoutInCell="1" allowOverlap="1" wp14:anchorId="2F2FD37C" wp14:editId="0EDB7016">
              <wp:simplePos x="0" y="0"/>
              <wp:positionH relativeFrom="column">
                <wp:posOffset>116840</wp:posOffset>
              </wp:positionH>
              <wp:positionV relativeFrom="paragraph">
                <wp:posOffset>336981</wp:posOffset>
              </wp:positionV>
              <wp:extent cx="5943600" cy="180403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 note.png"/>
                      <pic:cNvPicPr/>
                    </pic:nvPicPr>
                    <pic:blipFill rotWithShape="1">
                      <a:blip r:embed="rId18">
                        <a:extLst>
                          <a:ext uri="{28A0092B-C50C-407E-A947-70E740481C1C}">
                            <a14:useLocalDpi xmlns:a14="http://schemas.microsoft.com/office/drawing/2010/main" val="0"/>
                          </a:ext>
                        </a:extLst>
                      </a:blip>
                      <a:srcRect t="10947" b="17614"/>
                      <a:stretch/>
                    </pic:blipFill>
                    <pic:spPr bwMode="auto">
                      <a:xfrm>
                        <a:off x="0" y="0"/>
                        <a:ext cx="5943600" cy="1804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ins w:id="1240" w:author="Laurence Luo" w:date="2019-03-19T22:52:00Z">
        <w:r w:rsidR="00FE771A" w:rsidRPr="00F93CF3">
          <w:rPr>
            <w:rFonts w:ascii="Arial" w:hAnsi="Arial" w:cs="Arial"/>
          </w:rPr>
          <w:t>3.</w:t>
        </w:r>
      </w:ins>
      <w:ins w:id="1241" w:author="Laurence Luo" w:date="2019-03-19T22:59:00Z">
        <w:r w:rsidR="001D2D11" w:rsidRPr="00F93CF3">
          <w:rPr>
            <w:rFonts w:ascii="Arial" w:hAnsi="Arial" w:cs="Arial"/>
          </w:rPr>
          <w:t>5</w:t>
        </w:r>
      </w:ins>
      <w:ins w:id="1242" w:author="Laurence Luo" w:date="2019-03-19T22:52:00Z">
        <w:r w:rsidR="00FE771A" w:rsidRPr="00F93CF3">
          <w:rPr>
            <w:rFonts w:ascii="Arial" w:hAnsi="Arial" w:cs="Arial"/>
          </w:rPr>
          <w:t>.2</w:t>
        </w:r>
        <w:r w:rsidR="00FE771A" w:rsidRPr="00F93CF3">
          <w:rPr>
            <w:rFonts w:ascii="Arial" w:hAnsi="Arial" w:cs="Arial"/>
          </w:rPr>
          <w:tab/>
          <w:t>Stimulus/Response Sequences</w:t>
        </w:r>
      </w:ins>
    </w:p>
    <w:p w14:paraId="36D9C97B" w14:textId="1325161B" w:rsidR="00EA19F1" w:rsidRPr="00F93CF3" w:rsidRDefault="00EA19F1">
      <w:pPr>
        <w:pStyle w:val="level4"/>
        <w:ind w:left="0"/>
        <w:rPr>
          <w:ins w:id="1243" w:author="Laurence Luo" w:date="2019-03-19T22:52:00Z"/>
          <w:rFonts w:ascii="Arial" w:hAnsi="Arial" w:cs="Arial"/>
          <w:rPrChange w:id="1244" w:author="Laurence Luo" w:date="2019-03-26T20:53:00Z">
            <w:rPr>
              <w:ins w:id="1245" w:author="Laurence Luo" w:date="2019-03-19T22:52:00Z"/>
              <w:rFonts w:cs="Arial"/>
            </w:rPr>
          </w:rPrChange>
        </w:rPr>
        <w:pPrChange w:id="1246" w:author="Laurence Luo" w:date="2019-03-19T22:58:00Z">
          <w:pPr>
            <w:pStyle w:val="level4"/>
          </w:pPr>
        </w:pPrChange>
      </w:pPr>
    </w:p>
    <w:p w14:paraId="3334FCFE" w14:textId="0A87F90E" w:rsidR="00FE771A" w:rsidRPr="00F93CF3" w:rsidRDefault="00FE771A" w:rsidP="00FE771A">
      <w:pPr>
        <w:pStyle w:val="level4"/>
        <w:rPr>
          <w:ins w:id="1247" w:author="Laurence Luo" w:date="2019-03-19T22:52:00Z"/>
          <w:rFonts w:ascii="Arial" w:hAnsi="Arial" w:cs="Arial"/>
        </w:rPr>
      </w:pPr>
      <w:ins w:id="1248" w:author="Laurence Luo" w:date="2019-03-19T22:52:00Z">
        <w:r w:rsidRPr="00F93CF3">
          <w:rPr>
            <w:rFonts w:ascii="Arial" w:hAnsi="Arial" w:cs="Arial"/>
          </w:rPr>
          <w:t>3.</w:t>
        </w:r>
      </w:ins>
      <w:ins w:id="1249" w:author="Laurence Luo" w:date="2019-03-19T22:58:00Z">
        <w:r w:rsidR="001D2D11" w:rsidRPr="00F93CF3">
          <w:rPr>
            <w:rFonts w:ascii="Arial" w:hAnsi="Arial" w:cs="Arial"/>
          </w:rPr>
          <w:t>5</w:t>
        </w:r>
      </w:ins>
      <w:ins w:id="1250" w:author="Laurence Luo" w:date="2019-03-19T22:52:00Z">
        <w:r w:rsidRPr="00F93CF3">
          <w:rPr>
            <w:rFonts w:ascii="Arial" w:hAnsi="Arial" w:cs="Arial"/>
          </w:rPr>
          <w:t>.3</w:t>
        </w:r>
        <w:r w:rsidRPr="00F93CF3">
          <w:rPr>
            <w:rFonts w:ascii="Arial" w:hAnsi="Arial" w:cs="Arial"/>
          </w:rPr>
          <w:tab/>
          <w:t>Functional Requirements</w:t>
        </w:r>
      </w:ins>
    </w:p>
    <w:p w14:paraId="7FB2DD39" w14:textId="08FE0278" w:rsidR="00FE771A" w:rsidRPr="00F93CF3" w:rsidRDefault="006D6268">
      <w:pPr>
        <w:pStyle w:val="level4"/>
        <w:ind w:left="720" w:firstLine="720"/>
        <w:rPr>
          <w:ins w:id="1251" w:author="Laurence Luo" w:date="2019-03-25T15:26:00Z"/>
          <w:rFonts w:ascii="Arial" w:hAnsi="Arial" w:cs="Arial"/>
        </w:rPr>
      </w:pPr>
      <w:ins w:id="1252" w:author="Laurence Luo" w:date="2019-03-19T22:58:00Z">
        <w:del w:id="1253" w:author="Luo Laurence" w:date="2019-03-19T23:13:00Z">
          <w:r w:rsidRPr="00F93CF3" w:rsidDel="006D6268">
            <w:rPr>
              <w:rFonts w:ascii="Arial" w:hAnsi="Arial" w:cs="Arial"/>
              <w:noProof/>
              <w:rPrChange w:id="1254" w:author="Laurence Luo" w:date="2019-03-26T20:53:00Z">
                <w:rPr>
                  <w:rFonts w:ascii="Arial" w:hAnsi="Arial" w:cs="Arial"/>
                  <w:noProof/>
                </w:rPr>
              </w:rPrChange>
            </w:rPr>
            <w:drawing>
              <wp:anchor distT="0" distB="0" distL="114300" distR="114300" simplePos="0" relativeHeight="251676672" behindDoc="0" locked="0" layoutInCell="1" allowOverlap="1" wp14:anchorId="62374300" wp14:editId="1BC2F1D9">
                <wp:simplePos x="0" y="0"/>
                <wp:positionH relativeFrom="column">
                  <wp:posOffset>652927</wp:posOffset>
                </wp:positionH>
                <wp:positionV relativeFrom="page">
                  <wp:posOffset>-2631977</wp:posOffset>
                </wp:positionV>
                <wp:extent cx="3632200" cy="374840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d note.png"/>
                        <pic:cNvPicPr/>
                      </pic:nvPicPr>
                      <pic:blipFill>
                        <a:blip r:embed="rId19">
                          <a:extLst>
                            <a:ext uri="{28A0092B-C50C-407E-A947-70E740481C1C}">
                              <a14:useLocalDpi xmlns:a14="http://schemas.microsoft.com/office/drawing/2010/main" val="0"/>
                            </a:ext>
                          </a:extLst>
                        </a:blip>
                        <a:stretch>
                          <a:fillRect/>
                        </a:stretch>
                      </pic:blipFill>
                      <pic:spPr>
                        <a:xfrm>
                          <a:off x="0" y="0"/>
                          <a:ext cx="3632200" cy="3748405"/>
                        </a:xfrm>
                        <a:prstGeom prst="rect">
                          <a:avLst/>
                        </a:prstGeom>
                      </pic:spPr>
                    </pic:pic>
                  </a:graphicData>
                </a:graphic>
              </wp:anchor>
            </w:drawing>
          </w:r>
        </w:del>
      </w:ins>
      <w:ins w:id="1255" w:author="Laurence Luo" w:date="2019-03-19T22:52:00Z">
        <w:r w:rsidR="00FE771A" w:rsidRPr="00F93CF3">
          <w:rPr>
            <w:rFonts w:ascii="Arial" w:hAnsi="Arial" w:cs="Arial"/>
          </w:rPr>
          <w:t>TBD</w:t>
        </w:r>
      </w:ins>
    </w:p>
    <w:p w14:paraId="13B16E64" w14:textId="3A99919F" w:rsidR="00CA7100" w:rsidRPr="00F93CF3" w:rsidRDefault="00CA7100">
      <w:pPr>
        <w:pStyle w:val="Heading1"/>
        <w:rPr>
          <w:rFonts w:ascii="Arial" w:hAnsi="Arial" w:cs="Arial"/>
          <w:lang w:eastAsia="zh-CN"/>
          <w:rPrChange w:id="1256" w:author="Laurence Luo" w:date="2019-03-26T20:53:00Z">
            <w:rPr/>
          </w:rPrChange>
        </w:rPr>
        <w:pPrChange w:id="1257" w:author="Laurence Luo" w:date="2019-03-25T15:27:00Z">
          <w:pPr>
            <w:pStyle w:val="Heading2"/>
          </w:pPr>
        </w:pPrChange>
      </w:pPr>
      <w:bookmarkStart w:id="1258" w:name="_Toc5129829"/>
      <w:ins w:id="1259" w:author="Laurence Luo" w:date="2019-03-25T15:27:00Z">
        <w:r w:rsidRPr="00F93CF3">
          <w:rPr>
            <w:rFonts w:ascii="Arial" w:hAnsi="Arial" w:cs="Arial"/>
            <w:lang w:eastAsia="zh-CN"/>
            <w:rPrChange w:id="1260" w:author="Laurence Luo" w:date="2019-03-26T20:53:00Z">
              <w:rPr>
                <w:lang w:eastAsia="zh-CN"/>
              </w:rPr>
            </w:rPrChange>
          </w:rPr>
          <w:t>External Interface Requirements</w:t>
        </w:r>
      </w:ins>
      <w:bookmarkEnd w:id="1258"/>
    </w:p>
    <w:p w14:paraId="7B98B202" w14:textId="076AB04C" w:rsidR="007E4F49" w:rsidRPr="00F93CF3" w:rsidDel="008F5F0B" w:rsidRDefault="007E4F49">
      <w:pPr>
        <w:pStyle w:val="Heading2"/>
        <w:rPr>
          <w:del w:id="1261" w:author="Laurence Luo" w:date="2019-03-25T15:16:00Z"/>
          <w:rFonts w:ascii="Arial" w:hAnsi="Arial" w:cs="Arial"/>
          <w:lang w:eastAsia="zh-CN"/>
        </w:rPr>
      </w:pPr>
      <w:del w:id="1262" w:author="Laurence Luo" w:date="2019-03-25T15:26:00Z">
        <w:r w:rsidRPr="00F93CF3" w:rsidDel="00CA7100">
          <w:rPr>
            <w:rFonts w:ascii="Arial" w:hAnsi="Arial" w:cs="Arial"/>
            <w:b w:val="0"/>
            <w:lang w:eastAsia="zh-CN"/>
            <w:rPrChange w:id="1263" w:author="Laurence Luo" w:date="2019-03-26T20:53:00Z">
              <w:rPr>
                <w:b w:val="0"/>
              </w:rPr>
            </w:rPrChange>
          </w:rPr>
          <w:delText>External Interface Requirements</w:delText>
        </w:r>
      </w:del>
      <w:bookmarkEnd w:id="1020"/>
      <w:del w:id="1264" w:author="Laurence Luo" w:date="2019-03-25T15:22:00Z">
        <w:r w:rsidR="0005308F" w:rsidRPr="00F93CF3" w:rsidDel="009E2A6C">
          <w:rPr>
            <w:rFonts w:ascii="Arial" w:hAnsi="Arial" w:cs="Arial"/>
            <w:b w:val="0"/>
            <w:lang w:eastAsia="zh-CN"/>
            <w:rPrChange w:id="1265" w:author="Laurence Luo" w:date="2019-03-26T20:53:00Z">
              <w:rPr>
                <w:b w:val="0"/>
              </w:rPr>
            </w:rPrChange>
          </w:rPr>
          <w:delText xml:space="preserve"> (team work, everyone contributes every section)</w:delText>
        </w:r>
      </w:del>
      <w:bookmarkStart w:id="1266" w:name="_Toc4420142"/>
      <w:bookmarkStart w:id="1267" w:name="_Toc4428217"/>
      <w:bookmarkStart w:id="1268" w:name="_Toc4428256"/>
      <w:bookmarkStart w:id="1269" w:name="_Toc4428522"/>
      <w:bookmarkStart w:id="1270" w:name="_Toc5129830"/>
      <w:bookmarkEnd w:id="1266"/>
      <w:bookmarkEnd w:id="1267"/>
      <w:bookmarkEnd w:id="1268"/>
      <w:bookmarkEnd w:id="1269"/>
      <w:bookmarkEnd w:id="1270"/>
    </w:p>
    <w:p w14:paraId="0AE53851" w14:textId="6AD0F78B" w:rsidR="008F5F0B" w:rsidRPr="00F93CF3" w:rsidRDefault="008F5F0B">
      <w:pPr>
        <w:pStyle w:val="Heading2"/>
        <w:rPr>
          <w:ins w:id="1271" w:author="Laurence Luo" w:date="2019-03-25T17:20:00Z"/>
          <w:rFonts w:ascii="Arial" w:hAnsi="Arial" w:cs="Arial"/>
          <w:rPrChange w:id="1272" w:author="Laurence Luo" w:date="2019-03-26T20:53:00Z">
            <w:rPr>
              <w:ins w:id="1273" w:author="Laurence Luo" w:date="2019-03-25T17:20:00Z"/>
            </w:rPr>
          </w:rPrChange>
        </w:rPr>
        <w:pPrChange w:id="1274" w:author="Laurence Luo" w:date="2019-03-25T17:21:00Z">
          <w:pPr>
            <w:pStyle w:val="Heading1"/>
          </w:pPr>
        </w:pPrChange>
      </w:pPr>
      <w:bookmarkStart w:id="1275" w:name="_Toc5129831"/>
      <w:ins w:id="1276" w:author="Laurence Luo" w:date="2019-03-25T17:21:00Z">
        <w:r w:rsidRPr="00F93CF3">
          <w:rPr>
            <w:rFonts w:ascii="Arial" w:hAnsi="Arial" w:cs="Arial"/>
            <w:lang w:eastAsia="zh-CN"/>
            <w:rPrChange w:id="1277" w:author="Laurence Luo" w:date="2019-03-26T20:53:00Z">
              <w:rPr>
                <w:rFonts w:ascii="Arial" w:hAnsi="Arial" w:cs="Arial"/>
                <w:lang w:eastAsia="zh-CN"/>
              </w:rPr>
            </w:rPrChange>
          </w:rPr>
          <w:t>User</w:t>
        </w:r>
        <w:r w:rsidRPr="00F93CF3">
          <w:rPr>
            <w:rFonts w:ascii="Arial" w:hAnsi="Arial" w:cs="Arial"/>
            <w:rPrChange w:id="1278" w:author="Laurence Luo" w:date="2019-03-26T20:53:00Z">
              <w:rPr>
                <w:rFonts w:ascii="Arial" w:hAnsi="Arial" w:cs="Arial"/>
              </w:rPr>
            </w:rPrChange>
          </w:rPr>
          <w:t xml:space="preserve"> Interfaces</w:t>
        </w:r>
      </w:ins>
      <w:bookmarkEnd w:id="1275"/>
    </w:p>
    <w:p w14:paraId="2BF1FB0D" w14:textId="7FA5BEAB" w:rsidR="00977BDE" w:rsidRPr="00F93CF3" w:rsidDel="00CA7100" w:rsidRDefault="007A2D72">
      <w:pPr>
        <w:pStyle w:val="Heading1"/>
        <w:rPr>
          <w:del w:id="1279" w:author="Laurence Luo" w:date="2019-03-25T15:26:00Z"/>
          <w:rFonts w:ascii="Arial" w:hAnsi="Arial" w:cs="Arial"/>
          <w:rPrChange w:id="1280" w:author="Laurence Luo" w:date="2019-03-26T20:53:00Z">
            <w:rPr>
              <w:del w:id="1281" w:author="Laurence Luo" w:date="2019-03-25T15:26:00Z"/>
            </w:rPr>
          </w:rPrChange>
        </w:rPr>
        <w:pPrChange w:id="1282" w:author="Laurence Luo" w:date="2019-03-25T15:26:00Z">
          <w:pPr>
            <w:pStyle w:val="Heading2"/>
          </w:pPr>
        </w:pPrChange>
      </w:pPr>
      <w:ins w:id="1283" w:author="Laurence Luo" w:date="2019-03-19T22:41:00Z">
        <w:r w:rsidRPr="00F93CF3">
          <w:rPr>
            <w:rFonts w:ascii="Arial" w:hAnsi="Arial" w:cs="Arial"/>
            <w:b w:val="0"/>
            <w:noProof/>
            <w:rPrChange w:id="1284" w:author="Laurence Luo" w:date="2019-03-26T20:53:00Z">
              <w:rPr>
                <w:b w:val="0"/>
                <w:noProof/>
              </w:rPr>
            </w:rPrChange>
          </w:rPr>
          <w:drawing>
            <wp:anchor distT="0" distB="0" distL="114300" distR="114300" simplePos="0" relativeHeight="251667456" behindDoc="0" locked="0" layoutInCell="1" allowOverlap="1" wp14:anchorId="758AD05E" wp14:editId="00F9915E">
              <wp:simplePos x="0" y="0"/>
              <wp:positionH relativeFrom="column">
                <wp:posOffset>-3175</wp:posOffset>
              </wp:positionH>
              <wp:positionV relativeFrom="paragraph">
                <wp:posOffset>188595</wp:posOffset>
              </wp:positionV>
              <wp:extent cx="6126480" cy="3058160"/>
              <wp:effectExtent l="0" t="0" r="7620"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de1.PNG"/>
                      <pic:cNvPicPr/>
                    </pic:nvPicPr>
                    <pic:blipFill rotWithShape="1">
                      <a:blip r:embed="rId20">
                        <a:extLst>
                          <a:ext uri="{28A0092B-C50C-407E-A947-70E740481C1C}">
                            <a14:useLocalDpi xmlns:a14="http://schemas.microsoft.com/office/drawing/2010/main" val="0"/>
                          </a:ext>
                        </a:extLst>
                      </a:blip>
                      <a:srcRect b="11232"/>
                      <a:stretch/>
                    </pic:blipFill>
                    <pic:spPr bwMode="auto">
                      <a:xfrm>
                        <a:off x="0" y="0"/>
                        <a:ext cx="6126480" cy="3058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ins w:id="1285" w:author="Luo Laurence" w:date="2019-03-12T20:22:00Z">
        <w:del w:id="1286" w:author="Laurence Luo" w:date="2019-03-19T22:35:00Z">
          <w:r w:rsidR="0000093C" w:rsidRPr="00F93CF3" w:rsidDel="00C679A0">
            <w:rPr>
              <w:rFonts w:ascii="Arial" w:hAnsi="Arial" w:cs="Arial"/>
              <w:b w:val="0"/>
              <w:noProof/>
              <w:rPrChange w:id="1287" w:author="Laurence Luo" w:date="2019-03-26T20:53:00Z">
                <w:rPr>
                  <w:b w:val="0"/>
                  <w:noProof/>
                </w:rPr>
              </w:rPrChange>
            </w:rPr>
            <w:drawing>
              <wp:anchor distT="0" distB="0" distL="114300" distR="114300" simplePos="0" relativeHeight="251663360" behindDoc="0" locked="0" layoutInCell="1" allowOverlap="1" wp14:anchorId="190B774C" wp14:editId="5FFCEE0C">
                <wp:simplePos x="0" y="0"/>
                <wp:positionH relativeFrom="margin">
                  <wp:posOffset>83820</wp:posOffset>
                </wp:positionH>
                <wp:positionV relativeFrom="paragraph">
                  <wp:posOffset>2697452</wp:posOffset>
                </wp:positionV>
                <wp:extent cx="5450840" cy="230759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幻灯片2.PNG"/>
                        <pic:cNvPicPr/>
                      </pic:nvPicPr>
                      <pic:blipFill rotWithShape="1">
                        <a:blip r:embed="rId21" cstate="print">
                          <a:extLst>
                            <a:ext uri="{28A0092B-C50C-407E-A947-70E740481C1C}">
                              <a14:useLocalDpi xmlns:a14="http://schemas.microsoft.com/office/drawing/2010/main" val="0"/>
                            </a:ext>
                          </a:extLst>
                        </a:blip>
                        <a:srcRect t="2748" b="21933"/>
                        <a:stretch/>
                      </pic:blipFill>
                      <pic:spPr bwMode="auto">
                        <a:xfrm>
                          <a:off x="0" y="0"/>
                          <a:ext cx="5450840" cy="2307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93C" w:rsidRPr="00F93CF3" w:rsidDel="00C679A0">
            <w:rPr>
              <w:rFonts w:ascii="Arial" w:hAnsi="Arial" w:cs="Arial"/>
              <w:b w:val="0"/>
              <w:noProof/>
              <w:rPrChange w:id="1288" w:author="Laurence Luo" w:date="2019-03-26T20:53:00Z">
                <w:rPr>
                  <w:rFonts w:cs="Arial"/>
                  <w:b w:val="0"/>
                  <w:i/>
                  <w:noProof/>
                </w:rPr>
              </w:rPrChange>
            </w:rPr>
            <w:drawing>
              <wp:anchor distT="0" distB="0" distL="114300" distR="114300" simplePos="0" relativeHeight="251662336" behindDoc="0" locked="0" layoutInCell="1" allowOverlap="1" wp14:anchorId="745756A6" wp14:editId="4ACA1A7F">
                <wp:simplePos x="0" y="0"/>
                <wp:positionH relativeFrom="margin">
                  <wp:posOffset>218440</wp:posOffset>
                </wp:positionH>
                <wp:positionV relativeFrom="paragraph">
                  <wp:posOffset>405765</wp:posOffset>
                </wp:positionV>
                <wp:extent cx="5209540" cy="228854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幻灯片1.PNG"/>
                        <pic:cNvPicPr/>
                      </pic:nvPicPr>
                      <pic:blipFill rotWithShape="1">
                        <a:blip r:embed="rId22" cstate="print">
                          <a:extLst>
                            <a:ext uri="{28A0092B-C50C-407E-A947-70E740481C1C}">
                              <a14:useLocalDpi xmlns:a14="http://schemas.microsoft.com/office/drawing/2010/main" val="0"/>
                            </a:ext>
                          </a:extLst>
                        </a:blip>
                        <a:srcRect l="1749" t="4664" r="1509" b="19765"/>
                        <a:stretch/>
                      </pic:blipFill>
                      <pic:spPr bwMode="auto">
                        <a:xfrm>
                          <a:off x="0" y="0"/>
                          <a:ext cx="5209540" cy="2288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ns w:id="1289" w:author="Luo Laurence" w:date="2019-03-12T20:23:00Z">
        <w:del w:id="1290" w:author="Laurence Luo" w:date="2019-03-19T22:35:00Z">
          <w:r w:rsidR="00060EF8" w:rsidRPr="00F93CF3" w:rsidDel="00C679A0">
            <w:rPr>
              <w:rFonts w:ascii="Arial" w:hAnsi="Arial" w:cs="Arial"/>
              <w:b w:val="0"/>
              <w:noProof/>
              <w:rPrChange w:id="1291" w:author="Laurence Luo" w:date="2019-03-26T20:53:00Z">
                <w:rPr>
                  <w:b w:val="0"/>
                  <w:noProof/>
                </w:rPr>
              </w:rPrChange>
            </w:rPr>
            <w:drawing>
              <wp:anchor distT="0" distB="0" distL="114300" distR="114300" simplePos="0" relativeHeight="251664384" behindDoc="0" locked="0" layoutInCell="1" allowOverlap="1" wp14:anchorId="1008C2E2" wp14:editId="03F1B2B6">
                <wp:simplePos x="0" y="0"/>
                <wp:positionH relativeFrom="margin">
                  <wp:posOffset>132990</wp:posOffset>
                </wp:positionH>
                <wp:positionV relativeFrom="paragraph">
                  <wp:posOffset>5159434</wp:posOffset>
                </wp:positionV>
                <wp:extent cx="5865086" cy="2389074"/>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幻灯片3.PNG"/>
                        <pic:cNvPicPr/>
                      </pic:nvPicPr>
                      <pic:blipFill rotWithShape="1">
                        <a:blip r:embed="rId23">
                          <a:extLst>
                            <a:ext uri="{28A0092B-C50C-407E-A947-70E740481C1C}">
                              <a14:useLocalDpi xmlns:a14="http://schemas.microsoft.com/office/drawing/2010/main" val="0"/>
                            </a:ext>
                          </a:extLst>
                        </a:blip>
                        <a:srcRect b="27584"/>
                        <a:stretch/>
                      </pic:blipFill>
                      <pic:spPr bwMode="auto">
                        <a:xfrm>
                          <a:off x="0" y="0"/>
                          <a:ext cx="5865086" cy="23890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del w:id="1292" w:author="Laurence Luo" w:date="2019-03-25T15:16:00Z">
        <w:r w:rsidR="007E4F49" w:rsidRPr="00F93CF3" w:rsidDel="003D178B">
          <w:rPr>
            <w:rFonts w:ascii="Arial" w:hAnsi="Arial" w:cs="Arial"/>
            <w:b w:val="0"/>
            <w:rPrChange w:id="1293" w:author="Laurence Luo" w:date="2019-03-26T20:53:00Z">
              <w:rPr>
                <w:b w:val="0"/>
              </w:rPr>
            </w:rPrChange>
          </w:rPr>
          <w:delText>User Interfaces</w:delText>
        </w:r>
      </w:del>
      <w:bookmarkStart w:id="1294" w:name="_Toc4419443"/>
      <w:bookmarkStart w:id="1295" w:name="_Toc4420143"/>
      <w:bookmarkEnd w:id="1294"/>
      <w:bookmarkEnd w:id="1295"/>
    </w:p>
    <w:p w14:paraId="7D38F32B" w14:textId="6B2D4C81" w:rsidR="007E4F49" w:rsidRPr="00F93CF3" w:rsidDel="00BC4684" w:rsidRDefault="007E4F49">
      <w:pPr>
        <w:pStyle w:val="Heading2"/>
        <w:numPr>
          <w:ilvl w:val="0"/>
          <w:numId w:val="0"/>
        </w:numPr>
        <w:rPr>
          <w:del w:id="1296" w:author="Laurence Luo" w:date="2019-03-25T17:19:00Z"/>
          <w:rFonts w:cs="Arial"/>
          <w:rPrChange w:id="1297" w:author="Laurence Luo" w:date="2019-03-26T20:53:00Z">
            <w:rPr>
              <w:del w:id="1298" w:author="Laurence Luo" w:date="2019-03-25T17:19:00Z"/>
              <w:rFonts w:cs="Arial"/>
            </w:rPr>
          </w:rPrChange>
        </w:rPr>
        <w:pPrChange w:id="1299" w:author="Laurence Luo" w:date="2019-03-25T17:21:00Z">
          <w:pPr>
            <w:pStyle w:val="template"/>
          </w:pPr>
        </w:pPrChange>
      </w:pPr>
      <w:del w:id="1300" w:author="Luo Laurence" w:date="2019-03-12T19:40:00Z">
        <w:r w:rsidRPr="00F93CF3" w:rsidDel="005D12A8">
          <w:rPr>
            <w:rFonts w:ascii="Arial" w:hAnsi="Arial" w:cs="Arial"/>
            <w:rPrChange w:id="1301" w:author="Laurence Luo" w:date="2019-03-26T20:53:00Z">
              <w:rPr>
                <w:i w:val="0"/>
              </w:rPr>
            </w:rPrChange>
          </w:rPr>
          <w:delTex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delText>
        </w:r>
      </w:del>
    </w:p>
    <w:p w14:paraId="56BB21C0" w14:textId="508BC7A3" w:rsidR="008A1452" w:rsidRPr="00F93CF3" w:rsidRDefault="008A1452">
      <w:pPr>
        <w:rPr>
          <w:ins w:id="1302" w:author="Laurence Luo" w:date="2019-03-19T22:41:00Z"/>
          <w:rFonts w:ascii="Arial" w:hAnsi="Arial" w:cs="Arial"/>
          <w:rPrChange w:id="1303" w:author="Laurence Luo" w:date="2019-03-26T20:53:00Z">
            <w:rPr>
              <w:ins w:id="1304" w:author="Laurence Luo" w:date="2019-03-19T22:41:00Z"/>
            </w:rPr>
          </w:rPrChange>
        </w:rPr>
      </w:pPr>
      <w:bookmarkStart w:id="1305" w:name="_Toc439994684"/>
    </w:p>
    <w:p w14:paraId="10273B2D" w14:textId="6850D26E" w:rsidR="008A1452" w:rsidRPr="00F93CF3" w:rsidRDefault="008A1452">
      <w:pPr>
        <w:rPr>
          <w:ins w:id="1306" w:author="Laurence Luo" w:date="2019-03-19T22:41:00Z"/>
          <w:rFonts w:ascii="Arial" w:hAnsi="Arial" w:cs="Arial"/>
          <w:rPrChange w:id="1307" w:author="Laurence Luo" w:date="2019-03-26T20:53:00Z">
            <w:rPr>
              <w:ins w:id="1308" w:author="Laurence Luo" w:date="2019-03-19T22:41:00Z"/>
            </w:rPr>
          </w:rPrChange>
        </w:rPr>
      </w:pPr>
    </w:p>
    <w:p w14:paraId="4E288C21" w14:textId="41471D93" w:rsidR="008A1452" w:rsidRPr="00F93CF3" w:rsidRDefault="008A1452">
      <w:pPr>
        <w:spacing w:line="240" w:lineRule="auto"/>
        <w:rPr>
          <w:ins w:id="1309" w:author="Laurence Luo" w:date="2019-03-19T22:42:00Z"/>
          <w:rFonts w:ascii="Arial" w:hAnsi="Arial" w:cs="Arial"/>
          <w:rPrChange w:id="1310" w:author="Laurence Luo" w:date="2019-03-26T20:53:00Z">
            <w:rPr>
              <w:ins w:id="1311" w:author="Laurence Luo" w:date="2019-03-19T22:42:00Z"/>
            </w:rPr>
          </w:rPrChange>
        </w:rPr>
      </w:pPr>
      <w:ins w:id="1312" w:author="Laurence Luo" w:date="2019-03-19T22:42:00Z">
        <w:r w:rsidRPr="00F93CF3">
          <w:rPr>
            <w:rFonts w:ascii="Arial" w:hAnsi="Arial" w:cs="Arial"/>
            <w:noProof/>
            <w:rPrChange w:id="1313" w:author="Laurence Luo" w:date="2019-03-26T20:53:00Z">
              <w:rPr>
                <w:noProof/>
              </w:rPr>
            </w:rPrChange>
          </w:rPr>
          <w:drawing>
            <wp:inline distT="0" distB="0" distL="0" distR="0" wp14:anchorId="7D0800A4" wp14:editId="7D45DC0C">
              <wp:extent cx="6125353" cy="3058510"/>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de2.PNG"/>
                      <pic:cNvPicPr/>
                    </pic:nvPicPr>
                    <pic:blipFill rotWithShape="1">
                      <a:blip r:embed="rId24">
                        <a:extLst>
                          <a:ext uri="{28A0092B-C50C-407E-A947-70E740481C1C}">
                            <a14:useLocalDpi xmlns:a14="http://schemas.microsoft.com/office/drawing/2010/main" val="0"/>
                          </a:ext>
                        </a:extLst>
                      </a:blip>
                      <a:srcRect b="11232"/>
                      <a:stretch/>
                    </pic:blipFill>
                    <pic:spPr bwMode="auto">
                      <a:xfrm>
                        <a:off x="0" y="0"/>
                        <a:ext cx="6126480" cy="3059073"/>
                      </a:xfrm>
                      <a:prstGeom prst="rect">
                        <a:avLst/>
                      </a:prstGeom>
                      <a:ln>
                        <a:noFill/>
                      </a:ln>
                      <a:extLst>
                        <a:ext uri="{53640926-AAD7-44D8-BBD7-CCE9431645EC}">
                          <a14:shadowObscured xmlns:a14="http://schemas.microsoft.com/office/drawing/2010/main"/>
                        </a:ext>
                      </a:extLst>
                    </pic:spPr>
                  </pic:pic>
                </a:graphicData>
              </a:graphic>
            </wp:inline>
          </w:drawing>
        </w:r>
      </w:ins>
    </w:p>
    <w:p w14:paraId="48DC3126" w14:textId="7131B702" w:rsidR="008A1452" w:rsidRPr="00F93CF3" w:rsidRDefault="008A1452">
      <w:pPr>
        <w:spacing w:line="240" w:lineRule="auto"/>
        <w:rPr>
          <w:ins w:id="1314" w:author="Laurence Luo" w:date="2019-03-19T22:41:00Z"/>
          <w:rFonts w:ascii="Arial" w:hAnsi="Arial" w:cs="Arial"/>
          <w:rPrChange w:id="1315" w:author="Laurence Luo" w:date="2019-03-26T20:53:00Z">
            <w:rPr>
              <w:ins w:id="1316" w:author="Laurence Luo" w:date="2019-03-19T22:41:00Z"/>
            </w:rPr>
          </w:rPrChange>
        </w:rPr>
      </w:pPr>
    </w:p>
    <w:p w14:paraId="585B8624" w14:textId="5723A632" w:rsidR="008A1452" w:rsidRPr="00F93CF3" w:rsidRDefault="008A1452">
      <w:pPr>
        <w:rPr>
          <w:ins w:id="1317" w:author="Laurence Luo" w:date="2019-03-19T22:39:00Z"/>
          <w:rFonts w:ascii="Arial" w:hAnsi="Arial" w:cs="Arial"/>
          <w:rPrChange w:id="1318" w:author="Laurence Luo" w:date="2019-03-26T20:53:00Z">
            <w:rPr>
              <w:ins w:id="1319" w:author="Laurence Luo" w:date="2019-03-19T22:39:00Z"/>
            </w:rPr>
          </w:rPrChange>
        </w:rPr>
        <w:pPrChange w:id="1320" w:author="Laurence Luo" w:date="2019-03-25T15:25:00Z">
          <w:pPr>
            <w:pStyle w:val="Heading2"/>
          </w:pPr>
        </w:pPrChange>
      </w:pPr>
    </w:p>
    <w:p w14:paraId="3C425E76" w14:textId="39586B66" w:rsidR="008A1452" w:rsidRPr="00F93CF3" w:rsidRDefault="008A1452">
      <w:pPr>
        <w:rPr>
          <w:ins w:id="1321" w:author="Laurence Luo" w:date="2019-03-19T22:44:00Z"/>
          <w:rFonts w:ascii="Arial" w:hAnsi="Arial" w:cs="Arial"/>
          <w:rPrChange w:id="1322" w:author="Laurence Luo" w:date="2019-03-26T20:53:00Z">
            <w:rPr>
              <w:ins w:id="1323" w:author="Laurence Luo" w:date="2019-03-19T22:44:00Z"/>
            </w:rPr>
          </w:rPrChange>
        </w:rPr>
        <w:pPrChange w:id="1324" w:author="Laurence Luo" w:date="2019-03-25T15:25:00Z">
          <w:pPr>
            <w:pStyle w:val="Heading2"/>
            <w:numPr>
              <w:ilvl w:val="0"/>
              <w:numId w:val="0"/>
            </w:numPr>
          </w:pPr>
        </w:pPrChange>
      </w:pPr>
    </w:p>
    <w:p w14:paraId="728D82F3" w14:textId="0DABB78A" w:rsidR="008A1452" w:rsidRPr="00F93CF3" w:rsidRDefault="00D70E78">
      <w:pPr>
        <w:rPr>
          <w:ins w:id="1325" w:author="Laurence Luo" w:date="2019-03-19T22:44:00Z"/>
          <w:rFonts w:ascii="Arial" w:hAnsi="Arial" w:cs="Arial"/>
          <w:rPrChange w:id="1326" w:author="Laurence Luo" w:date="2019-03-26T20:53:00Z">
            <w:rPr>
              <w:ins w:id="1327" w:author="Laurence Luo" w:date="2019-03-19T22:44:00Z"/>
            </w:rPr>
          </w:rPrChange>
        </w:rPr>
      </w:pPr>
      <w:ins w:id="1328" w:author="Laurence Luo" w:date="2019-03-19T22:43:00Z">
        <w:r w:rsidRPr="00F93CF3">
          <w:rPr>
            <w:rFonts w:ascii="Arial" w:hAnsi="Arial" w:cs="Arial"/>
            <w:noProof/>
            <w:rPrChange w:id="1329" w:author="Laurence Luo" w:date="2019-03-26T20:53:00Z">
              <w:rPr>
                <w:b/>
                <w:noProof/>
                <w:sz w:val="28"/>
              </w:rPr>
            </w:rPrChange>
          </w:rPr>
          <w:drawing>
            <wp:anchor distT="0" distB="0" distL="114300" distR="114300" simplePos="0" relativeHeight="251683840" behindDoc="0" locked="0" layoutInCell="1" allowOverlap="1" wp14:anchorId="06F1A545" wp14:editId="3F26D00E">
              <wp:simplePos x="0" y="0"/>
              <wp:positionH relativeFrom="column">
                <wp:posOffset>-2540</wp:posOffset>
              </wp:positionH>
              <wp:positionV relativeFrom="paragraph">
                <wp:posOffset>104140</wp:posOffset>
              </wp:positionV>
              <wp:extent cx="6126480" cy="3446145"/>
              <wp:effectExtent l="0" t="0" r="7620" b="190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de3.PNG"/>
                      <pic:cNvPicPr/>
                    </pic:nvPicPr>
                    <pic:blipFill>
                      <a:blip r:embed="rId25">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14:sizeRelH relativeFrom="page">
                <wp14:pctWidth>0</wp14:pctWidth>
              </wp14:sizeRelH>
              <wp14:sizeRelV relativeFrom="page">
                <wp14:pctHeight>0</wp14:pctHeight>
              </wp14:sizeRelV>
            </wp:anchor>
          </w:drawing>
        </w:r>
      </w:ins>
      <w:ins w:id="1330" w:author="Laurence Luo" w:date="2019-03-19T22:44:00Z">
        <w:r w:rsidR="008A1452" w:rsidRPr="00F93CF3">
          <w:rPr>
            <w:rFonts w:ascii="Arial" w:hAnsi="Arial" w:cs="Arial"/>
            <w:noProof/>
            <w:rPrChange w:id="1331" w:author="Laurence Luo" w:date="2019-03-26T20:53:00Z">
              <w:rPr>
                <w:noProof/>
              </w:rPr>
            </w:rPrChange>
          </w:rPr>
          <w:drawing>
            <wp:inline distT="0" distB="0" distL="0" distR="0" wp14:anchorId="4AE5AC9F" wp14:editId="4444FA5B">
              <wp:extent cx="6126480" cy="3446145"/>
              <wp:effectExtent l="0" t="0" r="762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de5.PNG"/>
                      <pic:cNvPicPr/>
                    </pic:nvPicPr>
                    <pic:blipFill>
                      <a:blip r:embed="rId26">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ins>
    </w:p>
    <w:p w14:paraId="373D72F4" w14:textId="21FA5B33" w:rsidR="008A1452" w:rsidRPr="00F93CF3" w:rsidRDefault="008A1452">
      <w:pPr>
        <w:rPr>
          <w:ins w:id="1332" w:author="Laurence Luo" w:date="2019-03-19T22:44:00Z"/>
          <w:rFonts w:ascii="Arial" w:hAnsi="Arial" w:cs="Arial"/>
          <w:rPrChange w:id="1333" w:author="Laurence Luo" w:date="2019-03-26T20:53:00Z">
            <w:rPr>
              <w:ins w:id="1334" w:author="Laurence Luo" w:date="2019-03-19T22:44:00Z"/>
            </w:rPr>
          </w:rPrChange>
        </w:rPr>
      </w:pPr>
    </w:p>
    <w:p w14:paraId="1977040B" w14:textId="5C5AACED" w:rsidR="008A1452" w:rsidRPr="00F93CF3" w:rsidRDefault="008A1452">
      <w:pPr>
        <w:rPr>
          <w:ins w:id="1335" w:author="Laurence Luo" w:date="2019-03-19T22:44:00Z"/>
          <w:rFonts w:ascii="Arial" w:hAnsi="Arial" w:cs="Arial"/>
          <w:rPrChange w:id="1336" w:author="Laurence Luo" w:date="2019-03-26T20:53:00Z">
            <w:rPr>
              <w:ins w:id="1337" w:author="Laurence Luo" w:date="2019-03-19T22:44:00Z"/>
            </w:rPr>
          </w:rPrChange>
        </w:rPr>
      </w:pPr>
    </w:p>
    <w:p w14:paraId="6AB4B853" w14:textId="704229D4" w:rsidR="008A1452" w:rsidRPr="00F93CF3" w:rsidRDefault="008A1452">
      <w:pPr>
        <w:rPr>
          <w:ins w:id="1338" w:author="Laurence Luo" w:date="2019-03-19T22:44:00Z"/>
          <w:rFonts w:ascii="Arial" w:hAnsi="Arial" w:cs="Arial"/>
          <w:rPrChange w:id="1339" w:author="Laurence Luo" w:date="2019-03-26T20:53:00Z">
            <w:rPr>
              <w:ins w:id="1340" w:author="Laurence Luo" w:date="2019-03-19T22:44:00Z"/>
            </w:rPr>
          </w:rPrChange>
        </w:rPr>
      </w:pPr>
    </w:p>
    <w:p w14:paraId="30A9F6CD" w14:textId="774D25B6" w:rsidR="008A1452" w:rsidRPr="00F93CF3" w:rsidRDefault="008A1452">
      <w:pPr>
        <w:rPr>
          <w:ins w:id="1341" w:author="Laurence Luo" w:date="2019-03-19T22:44:00Z"/>
          <w:rFonts w:ascii="Arial" w:hAnsi="Arial" w:cs="Arial"/>
          <w:rPrChange w:id="1342" w:author="Laurence Luo" w:date="2019-03-26T20:53:00Z">
            <w:rPr>
              <w:ins w:id="1343" w:author="Laurence Luo" w:date="2019-03-19T22:44:00Z"/>
            </w:rPr>
          </w:rPrChange>
        </w:rPr>
      </w:pPr>
    </w:p>
    <w:p w14:paraId="272E1256" w14:textId="30DF2108" w:rsidR="008A1452" w:rsidRPr="00F93CF3" w:rsidRDefault="00D70E78">
      <w:pPr>
        <w:rPr>
          <w:ins w:id="1344" w:author="Laurence Luo" w:date="2019-03-19T22:44:00Z"/>
          <w:rFonts w:ascii="Arial" w:hAnsi="Arial" w:cs="Arial"/>
          <w:rPrChange w:id="1345" w:author="Laurence Luo" w:date="2019-03-26T20:53:00Z">
            <w:rPr>
              <w:ins w:id="1346" w:author="Laurence Luo" w:date="2019-03-19T22:44:00Z"/>
            </w:rPr>
          </w:rPrChange>
        </w:rPr>
      </w:pPr>
      <w:ins w:id="1347" w:author="Laurence Luo" w:date="2019-03-19T22:44:00Z">
        <w:r w:rsidRPr="00F93CF3">
          <w:rPr>
            <w:rFonts w:ascii="Arial" w:hAnsi="Arial" w:cs="Arial"/>
            <w:noProof/>
            <w:rPrChange w:id="1348" w:author="Laurence Luo" w:date="2019-03-26T20:53:00Z">
              <w:rPr>
                <w:b/>
                <w:noProof/>
                <w:sz w:val="28"/>
              </w:rPr>
            </w:rPrChange>
          </w:rPr>
          <w:drawing>
            <wp:anchor distT="0" distB="0" distL="114300" distR="114300" simplePos="0" relativeHeight="251680768" behindDoc="0" locked="0" layoutInCell="1" allowOverlap="1" wp14:anchorId="2694AEF0" wp14:editId="73E4E1FF">
              <wp:simplePos x="0" y="0"/>
              <wp:positionH relativeFrom="column">
                <wp:posOffset>-635</wp:posOffset>
              </wp:positionH>
              <wp:positionV relativeFrom="paragraph">
                <wp:posOffset>501</wp:posOffset>
              </wp:positionV>
              <wp:extent cx="6126480" cy="3446145"/>
              <wp:effectExtent l="0" t="0" r="7620" b="190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de4.PNG"/>
                      <pic:cNvPicPr/>
                    </pic:nvPicPr>
                    <pic:blipFill>
                      <a:blip r:embed="rId9">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14:sizeRelH relativeFrom="page">
                <wp14:pctWidth>0</wp14:pctWidth>
              </wp14:sizeRelH>
              <wp14:sizeRelV relativeFrom="page">
                <wp14:pctHeight>0</wp14:pctHeight>
              </wp14:sizeRelV>
            </wp:anchor>
          </w:drawing>
        </w:r>
      </w:ins>
      <w:ins w:id="1349" w:author="Laurence Luo" w:date="2019-03-19T22:45:00Z">
        <w:r w:rsidR="008A1452" w:rsidRPr="00F93CF3">
          <w:rPr>
            <w:rFonts w:ascii="Arial" w:hAnsi="Arial" w:cs="Arial"/>
            <w:noProof/>
            <w:rPrChange w:id="1350" w:author="Laurence Luo" w:date="2019-03-26T20:53:00Z">
              <w:rPr>
                <w:noProof/>
              </w:rPr>
            </w:rPrChange>
          </w:rPr>
          <w:drawing>
            <wp:inline distT="0" distB="0" distL="0" distR="0" wp14:anchorId="61F931C8" wp14:editId="3939D55B">
              <wp:extent cx="6126480" cy="3446145"/>
              <wp:effectExtent l="0" t="0" r="762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lide6.PNG"/>
                      <pic:cNvPicPr/>
                    </pic:nvPicPr>
                    <pic:blipFill>
                      <a:blip r:embed="rId27">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ins>
    </w:p>
    <w:p w14:paraId="79106C41" w14:textId="20A30A2D" w:rsidR="008A1452" w:rsidRPr="00F93CF3" w:rsidRDefault="00D70E78">
      <w:pPr>
        <w:rPr>
          <w:ins w:id="1351" w:author="Laurence Luo" w:date="2019-03-19T22:44:00Z"/>
          <w:rFonts w:ascii="Arial" w:hAnsi="Arial" w:cs="Arial"/>
          <w:rPrChange w:id="1352" w:author="Laurence Luo" w:date="2019-03-26T20:53:00Z">
            <w:rPr>
              <w:ins w:id="1353" w:author="Laurence Luo" w:date="2019-03-19T22:44:00Z"/>
            </w:rPr>
          </w:rPrChange>
        </w:rPr>
      </w:pPr>
      <w:ins w:id="1354" w:author="Laurence Luo" w:date="2019-03-19T22:45:00Z">
        <w:r w:rsidRPr="00F93CF3">
          <w:rPr>
            <w:rFonts w:ascii="Arial" w:hAnsi="Arial" w:cs="Arial"/>
            <w:noProof/>
            <w:rPrChange w:id="1355" w:author="Laurence Luo" w:date="2019-03-26T20:53:00Z">
              <w:rPr>
                <w:b/>
                <w:noProof/>
                <w:sz w:val="28"/>
              </w:rPr>
            </w:rPrChange>
          </w:rPr>
          <w:drawing>
            <wp:anchor distT="0" distB="0" distL="114300" distR="114300" simplePos="0" relativeHeight="251668480" behindDoc="0" locked="0" layoutInCell="1" allowOverlap="1" wp14:anchorId="34171EF4" wp14:editId="05544F51">
              <wp:simplePos x="0" y="0"/>
              <wp:positionH relativeFrom="column">
                <wp:posOffset>-3810</wp:posOffset>
              </wp:positionH>
              <wp:positionV relativeFrom="paragraph">
                <wp:posOffset>0</wp:posOffset>
              </wp:positionV>
              <wp:extent cx="6125210" cy="3445510"/>
              <wp:effectExtent l="0" t="0" r="8890" b="254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lide5.PNG"/>
                      <pic:cNvPicPr/>
                    </pic:nvPicPr>
                    <pic:blipFill>
                      <a:blip r:embed="rId28">
                        <a:extLst>
                          <a:ext uri="{28A0092B-C50C-407E-A947-70E740481C1C}">
                            <a14:useLocalDpi xmlns:a14="http://schemas.microsoft.com/office/drawing/2010/main" val="0"/>
                          </a:ext>
                        </a:extLst>
                      </a:blip>
                      <a:stretch>
                        <a:fillRect/>
                      </a:stretch>
                    </pic:blipFill>
                    <pic:spPr>
                      <a:xfrm>
                        <a:off x="0" y="0"/>
                        <a:ext cx="6125210" cy="3445510"/>
                      </a:xfrm>
                      <a:prstGeom prst="rect">
                        <a:avLst/>
                      </a:prstGeom>
                    </pic:spPr>
                  </pic:pic>
                </a:graphicData>
              </a:graphic>
              <wp14:sizeRelH relativeFrom="page">
                <wp14:pctWidth>0</wp14:pctWidth>
              </wp14:sizeRelH>
              <wp14:sizeRelV relativeFrom="page">
                <wp14:pctHeight>0</wp14:pctHeight>
              </wp14:sizeRelV>
            </wp:anchor>
          </w:drawing>
        </w:r>
      </w:ins>
    </w:p>
    <w:p w14:paraId="159BE766" w14:textId="29CA1D7E" w:rsidR="008A1452" w:rsidRPr="00F93CF3" w:rsidRDefault="00914331">
      <w:pPr>
        <w:rPr>
          <w:ins w:id="1356" w:author="Laurence Luo" w:date="2019-03-19T22:44:00Z"/>
          <w:rFonts w:ascii="Arial" w:hAnsi="Arial" w:cs="Arial"/>
          <w:rPrChange w:id="1357" w:author="Laurence Luo" w:date="2019-03-26T20:53:00Z">
            <w:rPr>
              <w:ins w:id="1358" w:author="Laurence Luo" w:date="2019-03-19T22:44:00Z"/>
            </w:rPr>
          </w:rPrChange>
        </w:rPr>
      </w:pPr>
      <w:ins w:id="1359" w:author="Laurence Luo" w:date="2019-03-19T22:46:00Z">
        <w:r w:rsidRPr="00F93CF3">
          <w:rPr>
            <w:rFonts w:ascii="Arial" w:hAnsi="Arial" w:cs="Arial"/>
            <w:noProof/>
            <w:rPrChange w:id="1360" w:author="Laurence Luo" w:date="2019-03-26T20:53:00Z">
              <w:rPr>
                <w:noProof/>
              </w:rPr>
            </w:rPrChange>
          </w:rPr>
          <w:drawing>
            <wp:anchor distT="0" distB="0" distL="114300" distR="114300" simplePos="0" relativeHeight="251669504" behindDoc="0" locked="0" layoutInCell="1" allowOverlap="1" wp14:anchorId="28611188" wp14:editId="34760721">
              <wp:simplePos x="0" y="0"/>
              <wp:positionH relativeFrom="column">
                <wp:posOffset>-5080</wp:posOffset>
              </wp:positionH>
              <wp:positionV relativeFrom="paragraph">
                <wp:posOffset>257175</wp:posOffset>
              </wp:positionV>
              <wp:extent cx="6126480" cy="3028950"/>
              <wp:effectExtent l="0" t="0" r="762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lide6.PNG"/>
                      <pic:cNvPicPr/>
                    </pic:nvPicPr>
                    <pic:blipFill rotWithShape="1">
                      <a:blip r:embed="rId27">
                        <a:extLst>
                          <a:ext uri="{28A0092B-C50C-407E-A947-70E740481C1C}">
                            <a14:useLocalDpi xmlns:a14="http://schemas.microsoft.com/office/drawing/2010/main" val="0"/>
                          </a:ext>
                        </a:extLst>
                      </a:blip>
                      <a:srcRect b="12106"/>
                      <a:stretch/>
                    </pic:blipFill>
                    <pic:spPr bwMode="auto">
                      <a:xfrm>
                        <a:off x="0" y="0"/>
                        <a:ext cx="6126480" cy="3028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
    <w:p w14:paraId="09AF0FA7" w14:textId="4268DE40" w:rsidR="008A1452" w:rsidRPr="00F93CF3" w:rsidRDefault="008A1452">
      <w:pPr>
        <w:rPr>
          <w:ins w:id="1361" w:author="Laurence Luo" w:date="2019-03-19T22:44:00Z"/>
          <w:rFonts w:ascii="Arial" w:hAnsi="Arial" w:cs="Arial"/>
          <w:rPrChange w:id="1362" w:author="Laurence Luo" w:date="2019-03-26T20:53:00Z">
            <w:rPr>
              <w:ins w:id="1363" w:author="Laurence Luo" w:date="2019-03-19T22:44:00Z"/>
            </w:rPr>
          </w:rPrChange>
        </w:rPr>
      </w:pPr>
    </w:p>
    <w:p w14:paraId="1D587A0D" w14:textId="0881536E" w:rsidR="008A1452" w:rsidRPr="00F93CF3" w:rsidRDefault="008A1452">
      <w:pPr>
        <w:rPr>
          <w:ins w:id="1364" w:author="Laurence Luo" w:date="2019-03-19T22:44:00Z"/>
          <w:rFonts w:ascii="Arial" w:hAnsi="Arial" w:cs="Arial"/>
          <w:rPrChange w:id="1365" w:author="Laurence Luo" w:date="2019-03-26T20:53:00Z">
            <w:rPr>
              <w:ins w:id="1366" w:author="Laurence Luo" w:date="2019-03-19T22:44:00Z"/>
            </w:rPr>
          </w:rPrChange>
        </w:rPr>
      </w:pPr>
    </w:p>
    <w:p w14:paraId="027A0154" w14:textId="1D919BFB" w:rsidR="008A1452" w:rsidRPr="00F93CF3" w:rsidRDefault="008A1452">
      <w:pPr>
        <w:rPr>
          <w:ins w:id="1367" w:author="Laurence Luo" w:date="2019-03-19T22:44:00Z"/>
          <w:rFonts w:ascii="Arial" w:hAnsi="Arial" w:cs="Arial"/>
          <w:rPrChange w:id="1368" w:author="Laurence Luo" w:date="2019-03-26T20:53:00Z">
            <w:rPr>
              <w:ins w:id="1369" w:author="Laurence Luo" w:date="2019-03-19T22:44:00Z"/>
            </w:rPr>
          </w:rPrChange>
        </w:rPr>
      </w:pPr>
    </w:p>
    <w:p w14:paraId="7619A2F5" w14:textId="464CF723" w:rsidR="008A1452" w:rsidRPr="00F93CF3" w:rsidRDefault="008A1452">
      <w:pPr>
        <w:rPr>
          <w:ins w:id="1370" w:author="Laurence Luo" w:date="2019-03-19T22:44:00Z"/>
          <w:rFonts w:ascii="Arial" w:hAnsi="Arial" w:cs="Arial"/>
          <w:rPrChange w:id="1371" w:author="Laurence Luo" w:date="2019-03-26T20:53:00Z">
            <w:rPr>
              <w:ins w:id="1372" w:author="Laurence Luo" w:date="2019-03-19T22:44:00Z"/>
            </w:rPr>
          </w:rPrChange>
        </w:rPr>
      </w:pPr>
    </w:p>
    <w:p w14:paraId="0CD5A379" w14:textId="612B3F6B" w:rsidR="006A2634" w:rsidRPr="00F93CF3" w:rsidRDefault="00D70E78">
      <w:pPr>
        <w:pStyle w:val="Heading2"/>
        <w:rPr>
          <w:rFonts w:ascii="Arial" w:hAnsi="Arial" w:cs="Arial"/>
          <w:rPrChange w:id="1373" w:author="Laurence Luo" w:date="2019-03-26T20:53:00Z">
            <w:rPr/>
          </w:rPrChange>
        </w:rPr>
      </w:pPr>
      <w:bookmarkStart w:id="1374" w:name="_Toc5129832"/>
      <w:ins w:id="1375" w:author="Laurence Luo" w:date="2019-03-25T17:36:00Z">
        <w:r w:rsidRPr="00F93CF3">
          <w:rPr>
            <w:rFonts w:ascii="Arial" w:hAnsi="Arial" w:cs="Arial"/>
            <w:noProof/>
            <w:rPrChange w:id="1376" w:author="Laurence Luo" w:date="2019-03-26T20:53:00Z">
              <w:rPr>
                <w:rFonts w:ascii="Arial" w:hAnsi="Arial" w:cs="Arial"/>
                <w:noProof/>
              </w:rPr>
            </w:rPrChange>
          </w:rPr>
          <w:drawing>
            <wp:anchor distT="0" distB="0" distL="114300" distR="114300" simplePos="0" relativeHeight="251682816" behindDoc="0" locked="0" layoutInCell="1" allowOverlap="1" wp14:anchorId="39697FFA" wp14:editId="784DFFF7">
              <wp:simplePos x="0" y="0"/>
              <wp:positionH relativeFrom="column">
                <wp:posOffset>-40005</wp:posOffset>
              </wp:positionH>
              <wp:positionV relativeFrom="paragraph">
                <wp:posOffset>171450</wp:posOffset>
              </wp:positionV>
              <wp:extent cx="6162675" cy="346710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I.png"/>
                      <pic:cNvPicPr/>
                    </pic:nvPicPr>
                    <pic:blipFill>
                      <a:blip r:embed="rId29">
                        <a:extLst>
                          <a:ext uri="{28A0092B-C50C-407E-A947-70E740481C1C}">
                            <a14:useLocalDpi xmlns:a14="http://schemas.microsoft.com/office/drawing/2010/main" val="0"/>
                          </a:ext>
                        </a:extLst>
                      </a:blip>
                      <a:stretch>
                        <a:fillRect/>
                      </a:stretch>
                    </pic:blipFill>
                    <pic:spPr bwMode="auto">
                      <a:xfrm>
                        <a:off x="0" y="0"/>
                        <a:ext cx="6162675" cy="3467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r w:rsidR="007E4F49" w:rsidRPr="00F93CF3">
        <w:rPr>
          <w:rFonts w:ascii="Arial" w:hAnsi="Arial" w:cs="Arial"/>
          <w:rPrChange w:id="1377" w:author="Laurence Luo" w:date="2019-03-26T20:53:00Z">
            <w:rPr/>
          </w:rPrChange>
        </w:rPr>
        <w:t>Hardware Interfaces</w:t>
      </w:r>
      <w:bookmarkEnd w:id="1305"/>
      <w:bookmarkEnd w:id="1374"/>
    </w:p>
    <w:p w14:paraId="7AED0D54" w14:textId="29975B3B" w:rsidR="006A2634" w:rsidRPr="00F93CF3" w:rsidRDefault="006A2634">
      <w:pPr>
        <w:pStyle w:val="template"/>
        <w:rPr>
          <w:rFonts w:cs="Arial"/>
          <w:i w:val="0"/>
          <w:lang w:eastAsia="zh-CN"/>
        </w:rPr>
      </w:pPr>
      <w:r w:rsidRPr="00F93CF3">
        <w:rPr>
          <w:rFonts w:cs="Arial"/>
          <w:i w:val="0"/>
          <w:lang w:eastAsia="zh-CN"/>
        </w:rPr>
        <w:t xml:space="preserve">This application is desktop-based and it has GUI </w:t>
      </w:r>
      <w:r w:rsidR="009B4C18" w:rsidRPr="00F93CF3">
        <w:rPr>
          <w:rFonts w:cs="Arial"/>
          <w:i w:val="0"/>
          <w:lang w:eastAsia="zh-CN"/>
        </w:rPr>
        <w:t>displayed on the Monitor. User can use mouse and keyboard to input data.</w:t>
      </w:r>
    </w:p>
    <w:p w14:paraId="73254E71" w14:textId="77777777" w:rsidR="009B4C18" w:rsidRPr="00F93CF3" w:rsidRDefault="007E4F49">
      <w:pPr>
        <w:pStyle w:val="Heading2"/>
        <w:rPr>
          <w:rFonts w:ascii="Arial" w:hAnsi="Arial" w:cs="Arial"/>
          <w:rPrChange w:id="1378" w:author="Laurence Luo" w:date="2019-03-26T20:53:00Z">
            <w:rPr/>
          </w:rPrChange>
        </w:rPr>
      </w:pPr>
      <w:bookmarkStart w:id="1379" w:name="_Toc439994685"/>
      <w:bookmarkStart w:id="1380" w:name="_Toc5129833"/>
      <w:r w:rsidRPr="00F93CF3">
        <w:rPr>
          <w:rFonts w:ascii="Arial" w:hAnsi="Arial" w:cs="Arial"/>
          <w:rPrChange w:id="1381" w:author="Laurence Luo" w:date="2019-03-26T20:53:00Z">
            <w:rPr/>
          </w:rPrChange>
        </w:rPr>
        <w:t>Software Interfaces</w:t>
      </w:r>
      <w:bookmarkEnd w:id="1379"/>
      <w:bookmarkEnd w:id="1380"/>
    </w:p>
    <w:p w14:paraId="793F39DC" w14:textId="6E82AD58" w:rsidR="009B4C18" w:rsidRPr="00F93CF3" w:rsidRDefault="008647E8">
      <w:pPr>
        <w:pStyle w:val="template"/>
        <w:rPr>
          <w:rFonts w:cs="Arial"/>
          <w:i w:val="0"/>
          <w:lang w:eastAsia="zh-CN"/>
        </w:rPr>
      </w:pPr>
      <w:r w:rsidRPr="00F93CF3">
        <w:rPr>
          <w:rFonts w:cs="Arial"/>
          <w:i w:val="0"/>
          <w:lang w:eastAsia="zh-CN"/>
        </w:rPr>
        <w:t>This software needs to connect to local database to record and load recipes</w:t>
      </w:r>
      <w:r w:rsidR="00754145" w:rsidRPr="00F93CF3">
        <w:rPr>
          <w:rFonts w:cs="Arial"/>
          <w:i w:val="0"/>
          <w:lang w:eastAsia="zh-CN"/>
        </w:rPr>
        <w:t xml:space="preserve">, which will be decided and developed in the </w:t>
      </w:r>
      <w:del w:id="1382" w:author="Laurence Luo" w:date="2019-03-25T15:22:00Z">
        <w:r w:rsidR="00754145" w:rsidRPr="00F93CF3" w:rsidDel="0091596A">
          <w:rPr>
            <w:rFonts w:cs="Arial"/>
            <w:i w:val="0"/>
            <w:lang w:eastAsia="zh-CN"/>
          </w:rPr>
          <w:delText>furture</w:delText>
        </w:r>
      </w:del>
      <w:ins w:id="1383" w:author="Laurence Luo" w:date="2019-03-25T15:22:00Z">
        <w:r w:rsidR="0091596A" w:rsidRPr="00F93CF3">
          <w:rPr>
            <w:rFonts w:cs="Arial"/>
            <w:i w:val="0"/>
            <w:lang w:eastAsia="zh-CN"/>
          </w:rPr>
          <w:t>future</w:t>
        </w:r>
      </w:ins>
      <w:r w:rsidR="00754145" w:rsidRPr="00F93CF3">
        <w:rPr>
          <w:rFonts w:cs="Arial"/>
          <w:i w:val="0"/>
          <w:lang w:eastAsia="zh-CN"/>
        </w:rPr>
        <w:t>.</w:t>
      </w:r>
    </w:p>
    <w:p w14:paraId="099BB405" w14:textId="060D166A" w:rsidR="009B4C18" w:rsidRPr="00F93CF3" w:rsidRDefault="007E4F49">
      <w:pPr>
        <w:pStyle w:val="Heading2"/>
        <w:rPr>
          <w:rFonts w:ascii="Arial" w:hAnsi="Arial" w:cs="Arial"/>
          <w:rPrChange w:id="1384" w:author="Laurence Luo" w:date="2019-03-26T20:53:00Z">
            <w:rPr/>
          </w:rPrChange>
        </w:rPr>
      </w:pPr>
      <w:bookmarkStart w:id="1385" w:name="_Toc439994686"/>
      <w:bookmarkStart w:id="1386" w:name="_Toc5129834"/>
      <w:r w:rsidRPr="00F93CF3">
        <w:rPr>
          <w:rFonts w:ascii="Arial" w:hAnsi="Arial" w:cs="Arial"/>
          <w:rPrChange w:id="1387" w:author="Laurence Luo" w:date="2019-03-26T20:53:00Z">
            <w:rPr/>
          </w:rPrChange>
        </w:rPr>
        <w:t>Communications Interfaces</w:t>
      </w:r>
      <w:bookmarkEnd w:id="1385"/>
      <w:bookmarkEnd w:id="1386"/>
    </w:p>
    <w:p w14:paraId="3555EA7A" w14:textId="77777777" w:rsidR="009B4C18" w:rsidRPr="00F93CF3" w:rsidRDefault="009B4C18">
      <w:pPr>
        <w:pStyle w:val="template"/>
        <w:rPr>
          <w:rFonts w:cs="Arial"/>
          <w:i w:val="0"/>
          <w:lang w:eastAsia="zh-CN"/>
        </w:rPr>
      </w:pPr>
      <w:r w:rsidRPr="00F93CF3">
        <w:rPr>
          <w:rFonts w:cs="Arial"/>
          <w:i w:val="0"/>
          <w:lang w:eastAsia="zh-CN"/>
        </w:rPr>
        <w:t>N/A</w:t>
      </w:r>
    </w:p>
    <w:p w14:paraId="3C1108D0" w14:textId="6B22E6BE" w:rsidR="007E4F49" w:rsidRPr="00F93CF3" w:rsidRDefault="007E4F49">
      <w:pPr>
        <w:pStyle w:val="Heading1"/>
        <w:rPr>
          <w:rFonts w:ascii="Arial" w:hAnsi="Arial" w:cs="Arial"/>
          <w:rPrChange w:id="1388" w:author="Laurence Luo" w:date="2019-03-26T20:53:00Z">
            <w:rPr/>
          </w:rPrChange>
        </w:rPr>
      </w:pPr>
      <w:bookmarkStart w:id="1389" w:name="_Toc439994690"/>
      <w:bookmarkStart w:id="1390" w:name="_Toc5129835"/>
      <w:r w:rsidRPr="00F93CF3">
        <w:rPr>
          <w:rFonts w:ascii="Arial" w:hAnsi="Arial" w:cs="Arial"/>
          <w:rPrChange w:id="1391" w:author="Laurence Luo" w:date="2019-03-26T20:53:00Z">
            <w:rPr/>
          </w:rPrChange>
        </w:rPr>
        <w:t>Other Nonfunctional Requirements</w:t>
      </w:r>
      <w:bookmarkEnd w:id="1390"/>
      <w:r w:rsidR="0005308F" w:rsidRPr="00F93CF3">
        <w:rPr>
          <w:rFonts w:ascii="Arial" w:hAnsi="Arial" w:cs="Arial"/>
          <w:rPrChange w:id="1392" w:author="Laurence Luo" w:date="2019-03-26T20:53:00Z">
            <w:rPr/>
          </w:rPrChange>
        </w:rPr>
        <w:t xml:space="preserve"> </w:t>
      </w:r>
      <w:del w:id="1393" w:author="Laurence Luo" w:date="2019-03-25T15:22:00Z">
        <w:r w:rsidR="0005308F" w:rsidRPr="00F93CF3" w:rsidDel="004E0A7B">
          <w:rPr>
            <w:rFonts w:ascii="Arial" w:hAnsi="Arial" w:cs="Arial"/>
            <w:rPrChange w:id="1394" w:author="Laurence Luo" w:date="2019-03-26T20:53:00Z">
              <w:rPr/>
            </w:rPrChange>
          </w:rPr>
          <w:delText>(team work, everyone contributes every section)</w:delText>
        </w:r>
      </w:del>
    </w:p>
    <w:p w14:paraId="748BD9C4" w14:textId="77777777" w:rsidR="007E4F49" w:rsidRPr="00F93CF3" w:rsidRDefault="007E4F49">
      <w:pPr>
        <w:pStyle w:val="Heading2"/>
        <w:rPr>
          <w:rFonts w:ascii="Arial" w:hAnsi="Arial" w:cs="Arial"/>
          <w:rPrChange w:id="1395" w:author="Laurence Luo" w:date="2019-03-26T20:53:00Z">
            <w:rPr/>
          </w:rPrChange>
        </w:rPr>
      </w:pPr>
      <w:bookmarkStart w:id="1396" w:name="_Toc5129836"/>
      <w:r w:rsidRPr="00F93CF3">
        <w:rPr>
          <w:rFonts w:ascii="Arial" w:hAnsi="Arial" w:cs="Arial"/>
          <w:rPrChange w:id="1397" w:author="Laurence Luo" w:date="2019-03-26T20:53:00Z">
            <w:rPr/>
          </w:rPrChange>
        </w:rPr>
        <w:t>Performance Requirements</w:t>
      </w:r>
      <w:bookmarkEnd w:id="1389"/>
      <w:bookmarkEnd w:id="1396"/>
    </w:p>
    <w:p w14:paraId="342E3BF9" w14:textId="77777777" w:rsidR="009B4C18" w:rsidRPr="00F93CF3" w:rsidRDefault="00754145" w:rsidP="00754145">
      <w:pPr>
        <w:pStyle w:val="template"/>
        <w:ind w:left="720" w:hanging="720"/>
        <w:rPr>
          <w:rFonts w:cs="Arial"/>
          <w:i w:val="0"/>
          <w:lang w:eastAsia="zh-CN"/>
        </w:rPr>
      </w:pPr>
      <w:r w:rsidRPr="00F93CF3">
        <w:rPr>
          <w:rFonts w:cs="Arial"/>
          <w:i w:val="0"/>
          <w:lang w:eastAsia="zh-CN"/>
        </w:rPr>
        <w:t>TBD</w:t>
      </w:r>
    </w:p>
    <w:p w14:paraId="6CBF9E64" w14:textId="77777777" w:rsidR="009B4C18" w:rsidRPr="00F93CF3" w:rsidRDefault="007E4F49" w:rsidP="00754145">
      <w:pPr>
        <w:pStyle w:val="Heading2"/>
        <w:rPr>
          <w:rFonts w:ascii="Arial" w:hAnsi="Arial" w:cs="Arial"/>
          <w:rPrChange w:id="1398" w:author="Laurence Luo" w:date="2019-03-26T20:53:00Z">
            <w:rPr/>
          </w:rPrChange>
        </w:rPr>
      </w:pPr>
      <w:bookmarkStart w:id="1399" w:name="_Toc439994691"/>
      <w:bookmarkStart w:id="1400" w:name="_Toc5129837"/>
      <w:r w:rsidRPr="00F93CF3">
        <w:rPr>
          <w:rFonts w:ascii="Arial" w:hAnsi="Arial" w:cs="Arial"/>
          <w:rPrChange w:id="1401" w:author="Laurence Luo" w:date="2019-03-26T20:53:00Z">
            <w:rPr/>
          </w:rPrChange>
        </w:rPr>
        <w:t>Safety Requirements</w:t>
      </w:r>
      <w:bookmarkEnd w:id="1399"/>
      <w:bookmarkEnd w:id="1400"/>
    </w:p>
    <w:p w14:paraId="0E2C417E" w14:textId="77777777" w:rsidR="009B4C18" w:rsidRPr="00F93CF3" w:rsidRDefault="00754145">
      <w:pPr>
        <w:pStyle w:val="template"/>
        <w:rPr>
          <w:rFonts w:cs="Arial"/>
          <w:i w:val="0"/>
          <w:lang w:eastAsia="zh-CN"/>
        </w:rPr>
      </w:pPr>
      <w:r w:rsidRPr="00F93CF3">
        <w:rPr>
          <w:rFonts w:cs="Arial"/>
          <w:i w:val="0"/>
          <w:lang w:eastAsia="zh-CN"/>
        </w:rPr>
        <w:t xml:space="preserve">This software only works as a method for users to store and display their recipes. </w:t>
      </w:r>
      <w:r w:rsidR="009B4C18" w:rsidRPr="00F93CF3">
        <w:rPr>
          <w:rFonts w:cs="Arial"/>
          <w:i w:val="0"/>
          <w:lang w:eastAsia="zh-CN"/>
        </w:rPr>
        <w:t xml:space="preserve">The </w:t>
      </w:r>
      <w:r w:rsidRPr="00F93CF3">
        <w:rPr>
          <w:rFonts w:cs="Arial"/>
          <w:i w:val="0"/>
          <w:lang w:eastAsia="zh-CN"/>
        </w:rPr>
        <w:t>software</w:t>
      </w:r>
      <w:r w:rsidR="009B4C18" w:rsidRPr="00F93CF3">
        <w:rPr>
          <w:rFonts w:cs="Arial"/>
          <w:i w:val="0"/>
          <w:lang w:eastAsia="zh-CN"/>
        </w:rPr>
        <w:t xml:space="preserve"> has no ability to check whether the recipe </w:t>
      </w:r>
      <w:r w:rsidRPr="00F93CF3">
        <w:rPr>
          <w:rFonts w:cs="Arial"/>
          <w:i w:val="0"/>
          <w:lang w:eastAsia="zh-CN"/>
        </w:rPr>
        <w:t>could bring harms to</w:t>
      </w:r>
      <w:r w:rsidR="009B4C18" w:rsidRPr="00F93CF3">
        <w:rPr>
          <w:rFonts w:cs="Arial"/>
          <w:i w:val="0"/>
          <w:lang w:eastAsia="zh-CN"/>
        </w:rPr>
        <w:t xml:space="preserve"> human.</w:t>
      </w:r>
      <w:r w:rsidRPr="00F93CF3">
        <w:rPr>
          <w:rFonts w:cs="Arial"/>
          <w:i w:val="0"/>
          <w:lang w:eastAsia="zh-CN"/>
        </w:rPr>
        <w:t xml:space="preserve"> </w:t>
      </w:r>
      <w:r w:rsidRPr="00F93CF3">
        <w:rPr>
          <w:rFonts w:cs="Arial"/>
          <w:i w:val="0"/>
        </w:rPr>
        <w:t>User will be solely-responsible for the context of their recipe.</w:t>
      </w:r>
    </w:p>
    <w:p w14:paraId="52D92643" w14:textId="77777777" w:rsidR="009B4C18" w:rsidRPr="00F93CF3" w:rsidRDefault="007E4F49" w:rsidP="00754145">
      <w:pPr>
        <w:pStyle w:val="Heading2"/>
        <w:rPr>
          <w:rFonts w:ascii="Arial" w:hAnsi="Arial" w:cs="Arial"/>
          <w:rPrChange w:id="1402" w:author="Laurence Luo" w:date="2019-03-26T20:53:00Z">
            <w:rPr/>
          </w:rPrChange>
        </w:rPr>
      </w:pPr>
      <w:bookmarkStart w:id="1403" w:name="_Toc439994692"/>
      <w:bookmarkStart w:id="1404" w:name="_Toc5129838"/>
      <w:r w:rsidRPr="00F93CF3">
        <w:rPr>
          <w:rFonts w:ascii="Arial" w:hAnsi="Arial" w:cs="Arial"/>
          <w:rPrChange w:id="1405" w:author="Laurence Luo" w:date="2019-03-26T20:53:00Z">
            <w:rPr/>
          </w:rPrChange>
        </w:rPr>
        <w:t xml:space="preserve">Security </w:t>
      </w:r>
      <w:bookmarkStart w:id="1406" w:name="_Hlk4527100"/>
      <w:r w:rsidRPr="00F93CF3">
        <w:rPr>
          <w:rFonts w:ascii="Arial" w:hAnsi="Arial" w:cs="Arial"/>
          <w:rPrChange w:id="1407" w:author="Laurence Luo" w:date="2019-03-26T20:53:00Z">
            <w:rPr/>
          </w:rPrChange>
        </w:rPr>
        <w:t>Requirements</w:t>
      </w:r>
      <w:bookmarkEnd w:id="1403"/>
      <w:bookmarkEnd w:id="1404"/>
      <w:bookmarkEnd w:id="1406"/>
    </w:p>
    <w:p w14:paraId="6F9DA79D" w14:textId="77777777" w:rsidR="009B4C18" w:rsidRPr="00F93CF3" w:rsidRDefault="009B4C18">
      <w:pPr>
        <w:pStyle w:val="template"/>
        <w:rPr>
          <w:rFonts w:cs="Arial"/>
          <w:i w:val="0"/>
          <w:lang w:eastAsia="zh-CN"/>
        </w:rPr>
      </w:pPr>
      <w:r w:rsidRPr="00F93CF3">
        <w:rPr>
          <w:rFonts w:cs="Arial"/>
          <w:i w:val="0"/>
          <w:lang w:eastAsia="zh-CN"/>
        </w:rPr>
        <w:t xml:space="preserve">The </w:t>
      </w:r>
      <w:r w:rsidR="00754145" w:rsidRPr="00F93CF3">
        <w:rPr>
          <w:rFonts w:cs="Arial"/>
          <w:i w:val="0"/>
          <w:lang w:eastAsia="zh-CN"/>
        </w:rPr>
        <w:t>software</w:t>
      </w:r>
      <w:r w:rsidRPr="00F93CF3">
        <w:rPr>
          <w:rFonts w:cs="Arial"/>
          <w:i w:val="0"/>
          <w:lang w:eastAsia="zh-CN"/>
        </w:rPr>
        <w:t xml:space="preserve"> will not share the recipe or </w:t>
      </w:r>
      <w:r w:rsidR="004B2A1F" w:rsidRPr="00F93CF3">
        <w:rPr>
          <w:rFonts w:cs="Arial"/>
          <w:i w:val="0"/>
          <w:lang w:eastAsia="zh-CN"/>
        </w:rPr>
        <w:t xml:space="preserve">any other user data without the permission of user. </w:t>
      </w:r>
      <w:r w:rsidR="00754145" w:rsidRPr="00F93CF3">
        <w:rPr>
          <w:rFonts w:cs="Arial"/>
          <w:i w:val="0"/>
          <w:lang w:eastAsia="zh-CN"/>
        </w:rPr>
        <w:t>Data will be stored locally, so we will not provide any authentication methods for entering our software.</w:t>
      </w:r>
    </w:p>
    <w:p w14:paraId="0E34129F" w14:textId="77777777" w:rsidR="007E4F49" w:rsidRPr="00F93CF3" w:rsidRDefault="007E4F49">
      <w:pPr>
        <w:pStyle w:val="Heading2"/>
        <w:rPr>
          <w:rFonts w:ascii="Arial" w:hAnsi="Arial" w:cs="Arial"/>
          <w:rPrChange w:id="1408" w:author="Laurence Luo" w:date="2019-03-26T20:53:00Z">
            <w:rPr/>
          </w:rPrChange>
        </w:rPr>
      </w:pPr>
      <w:bookmarkStart w:id="1409" w:name="_Toc439994693"/>
      <w:bookmarkStart w:id="1410" w:name="_Toc5129839"/>
      <w:r w:rsidRPr="00F93CF3">
        <w:rPr>
          <w:rFonts w:ascii="Arial" w:hAnsi="Arial" w:cs="Arial"/>
          <w:rPrChange w:id="1411" w:author="Laurence Luo" w:date="2019-03-26T20:53:00Z">
            <w:rPr/>
          </w:rPrChange>
        </w:rPr>
        <w:t>Software Quality Attributes</w:t>
      </w:r>
      <w:bookmarkEnd w:id="1409"/>
      <w:bookmarkEnd w:id="1410"/>
    </w:p>
    <w:p w14:paraId="7EBB167B" w14:textId="77777777" w:rsidR="007E4F49" w:rsidRPr="00F93CF3" w:rsidRDefault="00754145">
      <w:pPr>
        <w:pStyle w:val="template"/>
        <w:rPr>
          <w:rFonts w:cs="Arial"/>
          <w:i w:val="0"/>
        </w:rPr>
      </w:pPr>
      <w:r w:rsidRPr="00F93CF3">
        <w:rPr>
          <w:rFonts w:cs="Arial"/>
          <w:i w:val="0"/>
        </w:rPr>
        <w:t>TBD</w:t>
      </w:r>
    </w:p>
    <w:p w14:paraId="6A5A59C7" w14:textId="7501354E" w:rsidR="007E4F49" w:rsidRPr="00100BC1" w:rsidRDefault="007E4F49">
      <w:pPr>
        <w:pStyle w:val="Heading1"/>
        <w:rPr>
          <w:rFonts w:ascii="Arial" w:hAnsi="Arial" w:cs="Arial"/>
          <w:rPrChange w:id="1412" w:author="Laurence Luo" w:date="2019-03-26T21:05:00Z">
            <w:rPr/>
          </w:rPrChange>
        </w:rPr>
      </w:pPr>
      <w:bookmarkStart w:id="1413" w:name="_Toc439994695"/>
      <w:bookmarkStart w:id="1414" w:name="_Toc5129840"/>
      <w:r w:rsidRPr="00100BC1">
        <w:rPr>
          <w:rFonts w:ascii="Arial" w:hAnsi="Arial" w:cs="Arial"/>
          <w:rPrChange w:id="1415" w:author="Laurence Luo" w:date="2019-03-26T21:05:00Z">
            <w:rPr/>
          </w:rPrChange>
        </w:rPr>
        <w:t>Other Requirements</w:t>
      </w:r>
      <w:bookmarkEnd w:id="1413"/>
      <w:bookmarkEnd w:id="1414"/>
      <w:r w:rsidR="0005308F" w:rsidRPr="00100BC1">
        <w:rPr>
          <w:rFonts w:ascii="Arial" w:hAnsi="Arial" w:cs="Arial"/>
          <w:rPrChange w:id="1416" w:author="Laurence Luo" w:date="2019-03-26T21:05:00Z">
            <w:rPr/>
          </w:rPrChange>
        </w:rPr>
        <w:t xml:space="preserve"> </w:t>
      </w:r>
      <w:del w:id="1417" w:author="Laurence Luo" w:date="2019-03-25T15:22:00Z">
        <w:r w:rsidR="0005308F" w:rsidRPr="00100BC1" w:rsidDel="00837B4D">
          <w:rPr>
            <w:rFonts w:ascii="Arial" w:hAnsi="Arial" w:cs="Arial"/>
            <w:rPrChange w:id="1418" w:author="Laurence Luo" w:date="2019-03-26T21:05:00Z">
              <w:rPr/>
            </w:rPrChange>
          </w:rPr>
          <w:delText>(team work, everyone contributes every section)</w:delText>
        </w:r>
      </w:del>
    </w:p>
    <w:p w14:paraId="222A7E29" w14:textId="77777777" w:rsidR="00100BC1" w:rsidRPr="00757F3B" w:rsidRDefault="005E0BF1">
      <w:pPr>
        <w:pStyle w:val="template"/>
        <w:rPr>
          <w:rFonts w:cs="Arial"/>
          <w:i w:val="0"/>
        </w:rPr>
      </w:pPr>
      <w:r w:rsidRPr="00F93CF3">
        <w:rPr>
          <w:rFonts w:cs="Arial"/>
          <w:i w:val="0"/>
        </w:rPr>
        <w:t>TBD</w:t>
      </w:r>
    </w:p>
    <w:p w14:paraId="6D7127FC" w14:textId="383F5B90" w:rsidR="007E4F49" w:rsidRPr="00F93CF3" w:rsidRDefault="007E4F49">
      <w:pPr>
        <w:pStyle w:val="Appendix1"/>
        <w:rPr>
          <w:rPrChange w:id="1419" w:author="Laurence Luo" w:date="2019-03-26T20:53:00Z">
            <w:rPr/>
          </w:rPrChange>
        </w:rPr>
        <w:pPrChange w:id="1420" w:author="Laurence Luo" w:date="2019-03-26T21:09:00Z">
          <w:pPr>
            <w:pStyle w:val="TOCEntry"/>
          </w:pPr>
        </w:pPrChange>
      </w:pPr>
      <w:bookmarkStart w:id="1421" w:name="_Toc439994696"/>
      <w:del w:id="1422" w:author="Laurence Luo" w:date="2019-03-26T20:45:00Z">
        <w:r w:rsidRPr="00F93CF3" w:rsidDel="00F93CF3">
          <w:rPr>
            <w:rPrChange w:id="1423" w:author="Laurence Luo" w:date="2019-03-26T20:53:00Z">
              <w:rPr/>
            </w:rPrChange>
          </w:rPr>
          <w:delText>Appendix A:</w:delText>
        </w:r>
      </w:del>
      <w:del w:id="1424" w:author="Laurence Luo" w:date="2019-03-26T21:06:00Z">
        <w:r w:rsidRPr="00F93CF3" w:rsidDel="009E6744">
          <w:rPr>
            <w:rPrChange w:id="1425" w:author="Laurence Luo" w:date="2019-03-26T20:53:00Z">
              <w:rPr/>
            </w:rPrChange>
          </w:rPr>
          <w:delText xml:space="preserve"> </w:delText>
        </w:r>
      </w:del>
      <w:bookmarkStart w:id="1426" w:name="_Toc5129841"/>
      <w:r w:rsidRPr="00F93CF3">
        <w:rPr>
          <w:rPrChange w:id="1427" w:author="Laurence Luo" w:date="2019-03-26T20:53:00Z">
            <w:rPr/>
          </w:rPrChange>
        </w:rPr>
        <w:t>Glossary</w:t>
      </w:r>
      <w:bookmarkEnd w:id="1421"/>
      <w:bookmarkEnd w:id="1426"/>
    </w:p>
    <w:p w14:paraId="2917D054" w14:textId="77777777" w:rsidR="007E4F49" w:rsidRPr="00F93CF3" w:rsidRDefault="00754145">
      <w:pPr>
        <w:pStyle w:val="template"/>
        <w:rPr>
          <w:rFonts w:cs="Arial"/>
          <w:i w:val="0"/>
        </w:rPr>
      </w:pPr>
      <w:r w:rsidRPr="00F93CF3">
        <w:rPr>
          <w:rFonts w:cs="Arial"/>
          <w:i w:val="0"/>
        </w:rPr>
        <w:t>N/A</w:t>
      </w:r>
    </w:p>
    <w:p w14:paraId="11A00202" w14:textId="7DF7423A" w:rsidR="007E4F49" w:rsidRDefault="007E4F49">
      <w:pPr>
        <w:pStyle w:val="Appendix1"/>
        <w:rPr>
          <w:ins w:id="1428" w:author="Laurence Luo" w:date="2019-03-26T21:11:00Z"/>
        </w:rPr>
      </w:pPr>
      <w:bookmarkStart w:id="1429" w:name="_Toc439994697"/>
      <w:del w:id="1430" w:author="Laurence Luo" w:date="2019-03-26T20:45:00Z">
        <w:r w:rsidRPr="00F93CF3" w:rsidDel="00F93CF3">
          <w:delText>Appendix B:</w:delText>
        </w:r>
      </w:del>
      <w:del w:id="1431" w:author="Laurence Luo" w:date="2019-03-26T21:09:00Z">
        <w:r w:rsidRPr="00F93CF3" w:rsidDel="00757F3B">
          <w:delText xml:space="preserve"> </w:delText>
        </w:r>
      </w:del>
      <w:bookmarkStart w:id="1432" w:name="_Toc5129842"/>
      <w:r w:rsidRPr="00F93CF3">
        <w:t>Analysis Models</w:t>
      </w:r>
      <w:bookmarkEnd w:id="1429"/>
      <w:bookmarkEnd w:id="1432"/>
    </w:p>
    <w:p w14:paraId="55B8B62D" w14:textId="3D8F7A7E" w:rsidR="00D74B51" w:rsidRDefault="00D74B51" w:rsidP="00D74B51">
      <w:pPr>
        <w:pStyle w:val="Appendix2"/>
        <w:rPr>
          <w:ins w:id="1433" w:author="Laurence Luo" w:date="2019-03-26T23:17:00Z"/>
        </w:rPr>
      </w:pPr>
      <w:bookmarkStart w:id="1434" w:name="_Toc5129843"/>
      <w:ins w:id="1435" w:author="Laurence Luo" w:date="2019-03-26T23:14:00Z">
        <w:r>
          <w:rPr>
            <w:noProof/>
          </w:rPr>
          <w:drawing>
            <wp:anchor distT="0" distB="0" distL="114300" distR="114300" simplePos="0" relativeHeight="251684864" behindDoc="0" locked="0" layoutInCell="1" allowOverlap="1" wp14:anchorId="4B63C097" wp14:editId="46638BEA">
              <wp:simplePos x="0" y="0"/>
              <wp:positionH relativeFrom="column">
                <wp:posOffset>14605</wp:posOffset>
              </wp:positionH>
              <wp:positionV relativeFrom="paragraph">
                <wp:posOffset>518160</wp:posOffset>
              </wp:positionV>
              <wp:extent cx="6184265" cy="69151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命名文件 (3).png"/>
                      <pic:cNvPicPr/>
                    </pic:nvPicPr>
                    <pic:blipFill>
                      <a:blip r:embed="rId30">
                        <a:extLst>
                          <a:ext uri="{28A0092B-C50C-407E-A947-70E740481C1C}">
                            <a14:useLocalDpi xmlns:a14="http://schemas.microsoft.com/office/drawing/2010/main" val="0"/>
                          </a:ext>
                        </a:extLst>
                      </a:blip>
                      <a:stretch>
                        <a:fillRect/>
                      </a:stretch>
                    </pic:blipFill>
                    <pic:spPr bwMode="auto">
                      <a:xfrm>
                        <a:off x="0" y="0"/>
                        <a:ext cx="6184265" cy="6915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ins w:id="1436" w:author="Laurence Luo" w:date="2019-03-26T21:13:00Z">
        <w:r w:rsidR="00F97959">
          <w:t>Class Diagram</w:t>
        </w:r>
      </w:ins>
      <w:bookmarkEnd w:id="1434"/>
    </w:p>
    <w:p w14:paraId="4A401029" w14:textId="4CCC16CA" w:rsidR="00D74B51" w:rsidRDefault="00D74B51">
      <w:pPr>
        <w:rPr>
          <w:ins w:id="1437" w:author="Laurence Luo" w:date="2019-03-26T23:16:00Z"/>
        </w:rPr>
        <w:pPrChange w:id="1438" w:author="Laurence Luo" w:date="2019-03-26T23:17:00Z">
          <w:pPr>
            <w:pStyle w:val="Appendix2"/>
          </w:pPr>
        </w:pPrChange>
      </w:pPr>
    </w:p>
    <w:p w14:paraId="11883202" w14:textId="74CC3BAD" w:rsidR="00F97959" w:rsidRDefault="00F97959" w:rsidP="00757F3B">
      <w:pPr>
        <w:pStyle w:val="Appendix2"/>
        <w:rPr>
          <w:ins w:id="1439" w:author="Laurence Luo" w:date="2019-03-26T23:14:00Z"/>
        </w:rPr>
      </w:pPr>
      <w:bookmarkStart w:id="1440" w:name="_Toc5129844"/>
      <w:ins w:id="1441" w:author="Laurence Luo" w:date="2019-03-26T21:14:00Z">
        <w:r>
          <w:t>Sequence Diagram</w:t>
        </w:r>
      </w:ins>
      <w:bookmarkEnd w:id="1440"/>
    </w:p>
    <w:p w14:paraId="1A469A9C" w14:textId="5A1A5EAC" w:rsidR="00D74B51" w:rsidRPr="00F93CF3" w:rsidRDefault="000547F7">
      <w:pPr>
        <w:rPr>
          <w:rPrChange w:id="1442" w:author="Laurence Luo" w:date="2019-03-26T20:53:00Z">
            <w:rPr/>
          </w:rPrChange>
        </w:rPr>
        <w:pPrChange w:id="1443" w:author="Laurence Luo" w:date="2019-03-26T23:15:00Z">
          <w:pPr>
            <w:pStyle w:val="TOCEntry"/>
          </w:pPr>
        </w:pPrChange>
      </w:pPr>
      <w:ins w:id="1444" w:author="Laurence Luo" w:date="2019-03-26T23:16:00Z">
        <w:r>
          <w:rPr>
            <w:noProof/>
          </w:rPr>
          <w:drawing>
            <wp:anchor distT="0" distB="0" distL="114300" distR="114300" simplePos="0" relativeHeight="251685888" behindDoc="0" locked="0" layoutInCell="1" allowOverlap="1" wp14:anchorId="76763A4B" wp14:editId="555DBA02">
              <wp:simplePos x="0" y="0"/>
              <wp:positionH relativeFrom="column">
                <wp:posOffset>-172720</wp:posOffset>
              </wp:positionH>
              <wp:positionV relativeFrom="paragraph">
                <wp:posOffset>196215</wp:posOffset>
              </wp:positionV>
              <wp:extent cx="6494780" cy="60909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png"/>
                      <pic:cNvPicPr/>
                    </pic:nvPicPr>
                    <pic:blipFill rotWithShape="1">
                      <a:blip r:embed="rId31">
                        <a:extLst>
                          <a:ext uri="{28A0092B-C50C-407E-A947-70E740481C1C}">
                            <a14:useLocalDpi xmlns:a14="http://schemas.microsoft.com/office/drawing/2010/main" val="0"/>
                          </a:ext>
                        </a:extLst>
                      </a:blip>
                      <a:srcRect l="3421" t="3109" r="3730" b="5258"/>
                      <a:stretch/>
                    </pic:blipFill>
                    <pic:spPr bwMode="auto">
                      <a:xfrm>
                        <a:off x="0" y="0"/>
                        <a:ext cx="6494780" cy="6090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
    <w:p w14:paraId="4279B1E3" w14:textId="2DC7F606" w:rsidR="007E4F49" w:rsidRPr="00F93CF3" w:rsidDel="00F93CF3" w:rsidRDefault="005E0BF1">
      <w:pPr>
        <w:pStyle w:val="Heading2"/>
        <w:rPr>
          <w:del w:id="1445" w:author="Laurence Luo" w:date="2019-03-26T20:37:00Z"/>
          <w:rFonts w:ascii="Arial" w:hAnsi="Arial" w:cs="Arial"/>
          <w:rPrChange w:id="1446" w:author="Laurence Luo" w:date="2019-03-26T20:53:00Z">
            <w:rPr>
              <w:del w:id="1447" w:author="Laurence Luo" w:date="2019-03-26T20:37:00Z"/>
            </w:rPr>
          </w:rPrChange>
        </w:rPr>
        <w:pPrChange w:id="1448" w:author="Laurence Luo" w:date="2019-03-26T20:48:00Z">
          <w:pPr/>
        </w:pPrChange>
      </w:pPr>
      <w:del w:id="1449" w:author="Laurence Luo" w:date="2019-03-26T20:37:00Z">
        <w:r w:rsidRPr="00F93CF3" w:rsidDel="00100789">
          <w:rPr>
            <w:rFonts w:ascii="Arial" w:hAnsi="Arial" w:cs="Arial"/>
            <w:rPrChange w:id="1450" w:author="Laurence Luo" w:date="2019-03-26T20:53:00Z">
              <w:rPr/>
            </w:rPrChange>
          </w:rPr>
          <w:delText>N/A</w:delText>
        </w:r>
        <w:bookmarkStart w:id="1451" w:name="_Toc5129845"/>
        <w:bookmarkEnd w:id="1451"/>
      </w:del>
    </w:p>
    <w:p w14:paraId="51AA1CEB" w14:textId="7A975804" w:rsidR="007E4F49" w:rsidRPr="00F93CF3" w:rsidRDefault="007E4F49">
      <w:pPr>
        <w:pStyle w:val="Appendix1"/>
        <w:rPr>
          <w:rPrChange w:id="1452" w:author="Laurence Luo" w:date="2019-03-26T20:53:00Z">
            <w:rPr/>
          </w:rPrChange>
        </w:rPr>
        <w:pPrChange w:id="1453" w:author="Laurence Luo" w:date="2019-03-26T21:09:00Z">
          <w:pPr>
            <w:pStyle w:val="TOCEntry"/>
          </w:pPr>
        </w:pPrChange>
      </w:pPr>
      <w:bookmarkStart w:id="1454" w:name="_Toc439994698"/>
      <w:del w:id="1455" w:author="Laurence Luo" w:date="2019-03-26T20:46:00Z">
        <w:r w:rsidRPr="00F93CF3" w:rsidDel="00F93CF3">
          <w:rPr>
            <w:rPrChange w:id="1456" w:author="Laurence Luo" w:date="2019-03-26T20:53:00Z">
              <w:rPr/>
            </w:rPrChange>
          </w:rPr>
          <w:delText xml:space="preserve">Appendix C: </w:delText>
        </w:r>
      </w:del>
      <w:bookmarkStart w:id="1457" w:name="_Toc5129846"/>
      <w:r w:rsidRPr="00F93CF3">
        <w:rPr>
          <w:rPrChange w:id="1458" w:author="Laurence Luo" w:date="2019-03-26T20:53:00Z">
            <w:rPr/>
          </w:rPrChange>
        </w:rPr>
        <w:t>Issues List</w:t>
      </w:r>
      <w:bookmarkEnd w:id="1454"/>
      <w:bookmarkEnd w:id="1457"/>
    </w:p>
    <w:p w14:paraId="0FEAF840" w14:textId="061CC738" w:rsidR="00435BC9" w:rsidRPr="00100BC1" w:rsidRDefault="005E0BF1">
      <w:pPr>
        <w:pStyle w:val="template"/>
        <w:rPr>
          <w:rFonts w:cs="Arial"/>
          <w:i w:val="0"/>
        </w:rPr>
      </w:pPr>
      <w:r w:rsidRPr="00F93CF3">
        <w:rPr>
          <w:rFonts w:cs="Arial"/>
          <w:i w:val="0"/>
        </w:rPr>
        <w:t>TBD</w:t>
      </w:r>
    </w:p>
    <w:sectPr w:rsidR="00435BC9" w:rsidRPr="00100BC1">
      <w:headerReference w:type="default" r:id="rId3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BE1C2" w14:textId="77777777" w:rsidR="00994E89" w:rsidRDefault="00994E89">
      <w:pPr>
        <w:spacing w:line="240" w:lineRule="auto"/>
      </w:pPr>
      <w:r>
        <w:separator/>
      </w:r>
    </w:p>
  </w:endnote>
  <w:endnote w:type="continuationSeparator" w:id="0">
    <w:p w14:paraId="139CF796" w14:textId="77777777" w:rsidR="00994E89" w:rsidRDefault="00994E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72873" w14:textId="77777777" w:rsidR="00DA712D" w:rsidRDefault="00DA712D">
    <w:pPr>
      <w:pStyle w:val="Footer"/>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565C" w14:textId="77777777" w:rsidR="00DA712D" w:rsidRDefault="00DA7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21D8E" w14:textId="77777777" w:rsidR="00994E89" w:rsidRDefault="00994E89">
      <w:pPr>
        <w:spacing w:line="240" w:lineRule="auto"/>
      </w:pPr>
      <w:r>
        <w:separator/>
      </w:r>
    </w:p>
  </w:footnote>
  <w:footnote w:type="continuationSeparator" w:id="0">
    <w:p w14:paraId="1758201B" w14:textId="77777777" w:rsidR="00994E89" w:rsidRDefault="00994E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24E05" w14:textId="77777777" w:rsidR="00DA712D" w:rsidRDefault="00DA712D">
    <w:pPr>
      <w:pStyle w:val="Header"/>
    </w:pPr>
    <w:r>
      <w:t>Software</w:t>
    </w:r>
    <w:r>
      <w:rPr>
        <w:sz w:val="24"/>
      </w:rPr>
      <w:t xml:space="preserve"> </w:t>
    </w:r>
    <w:r>
      <w:t xml:space="preserve">Requirements Specification for </w:t>
    </w:r>
    <w:r w:rsidRPr="00980359">
      <w:rPr>
        <w:u w:val="single"/>
      </w:rPr>
      <w:t>Brew Day!</w:t>
    </w:r>
    <w:r>
      <w:tab/>
    </w:r>
    <w:r>
      <w:tab/>
      <w:t xml:space="preserve">Page </w:t>
    </w:r>
    <w:r>
      <w:fldChar w:fldCharType="begin"/>
    </w:r>
    <w:r>
      <w:instrText xml:space="preserve"> PAGE  \* MERGEFORMAT </w:instrText>
    </w:r>
    <w:r>
      <w:fldChar w:fldCharType="separate"/>
    </w:r>
    <w:r w:rsidRPr="004462C8">
      <w:rPr>
        <w:noProof/>
        <w:lang w:eastAsia="zh-CN"/>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CE295" w14:textId="77777777" w:rsidR="00DA712D" w:rsidRDefault="00DA712D">
    <w:pPr>
      <w:pStyle w:val="Header"/>
      <w:tabs>
        <w:tab w:val="clear" w:pos="9360"/>
        <w:tab w:val="right" w:pos="9630"/>
      </w:tabs>
    </w:pPr>
    <w:r>
      <w:t>Software</w:t>
    </w:r>
    <w:r>
      <w:rPr>
        <w:sz w:val="24"/>
      </w:rPr>
      <w:t xml:space="preserve"> </w:t>
    </w:r>
    <w:r>
      <w:t xml:space="preserve">Requirements Specification for </w:t>
    </w:r>
    <w:r w:rsidRPr="00980359">
      <w:rPr>
        <w:u w:val="single"/>
      </w:rPr>
      <w:t>Brew Day!</w:t>
    </w:r>
    <w:r>
      <w:tab/>
    </w:r>
    <w:r>
      <w:tab/>
      <w:t xml:space="preserve">Page </w:t>
    </w:r>
    <w:r>
      <w:fldChar w:fldCharType="begin"/>
    </w:r>
    <w:r>
      <w:instrText xml:space="preserve"> PAGE  \* MERGEFORMAT </w:instrText>
    </w:r>
    <w:r>
      <w:fldChar w:fldCharType="separate"/>
    </w:r>
    <w:r w:rsidRPr="004462C8">
      <w:rPr>
        <w:noProof/>
        <w:lang w:eastAsia="zh-CN"/>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BE93D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eastAsiaTheme="majorEastAsia" w:hAnsi="Arial" w:cs="Arial" w:hint="default"/>
        <w:i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7C32EC"/>
    <w:multiLevelType w:val="hybridMultilevel"/>
    <w:tmpl w:val="8208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01714"/>
    <w:multiLevelType w:val="hybridMultilevel"/>
    <w:tmpl w:val="11507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82257"/>
    <w:multiLevelType w:val="hybridMultilevel"/>
    <w:tmpl w:val="4720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F412F"/>
    <w:multiLevelType w:val="hybridMultilevel"/>
    <w:tmpl w:val="775C8308"/>
    <w:lvl w:ilvl="0" w:tplc="5AEC7466">
      <w:start w:val="1"/>
      <w:numFmt w:val="upperLetter"/>
      <w:lvlText w:val="Appendix %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D21716"/>
    <w:multiLevelType w:val="multilevel"/>
    <w:tmpl w:val="B20A9670"/>
    <w:lvl w:ilvl="0">
      <w:start w:val="1"/>
      <w:numFmt w:val="decimal"/>
      <w:lvlText w:val="%1."/>
      <w:legacy w:legacy="1" w:legacySpace="144" w:legacyIndent="0"/>
      <w:lvlJc w:val="left"/>
    </w:lvl>
    <w:lvl w:ilvl="1">
      <w:start w:val="1"/>
      <w:numFmt w:val="decimal"/>
      <w:lvlText w:val="%2."/>
      <w:lvlJc w:val="left"/>
      <w:rPr>
        <w:rFonts w:hint="default"/>
        <w:i w:val="0"/>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4A380FBE"/>
    <w:multiLevelType w:val="multilevel"/>
    <w:tmpl w:val="D5E09E56"/>
    <w:lvl w:ilvl="0">
      <w:start w:val="1"/>
      <w:numFmt w:val="upperLetter"/>
      <w:pStyle w:val="Appendix1"/>
      <w:suff w:val="nothing"/>
      <w:lvlText w:val="Appendix %1: "/>
      <w:lvlJc w:val="left"/>
      <w:pPr>
        <w:ind w:left="0" w:firstLine="0"/>
      </w:pPr>
      <w:rPr>
        <w:rFonts w:ascii="Arial" w:hAnsi="Arial" w:hint="default"/>
        <w:b/>
        <w:i w:val="0"/>
        <w:sz w:val="36"/>
      </w:rPr>
    </w:lvl>
    <w:lvl w:ilvl="1">
      <w:start w:val="1"/>
      <w:numFmt w:val="decimal"/>
      <w:pStyle w:val="Appendix2"/>
      <w:suff w:val="nothing"/>
      <w:lvlText w:val="Appendix %1.%2 "/>
      <w:lvlJc w:val="left"/>
      <w:pPr>
        <w:ind w:left="0" w:firstLine="0"/>
      </w:pPr>
      <w:rPr>
        <w:rFonts w:ascii="Arial" w:hAnsi="Arial" w:hint="default"/>
        <w:b/>
        <w:i w:val="0"/>
        <w:sz w:val="28"/>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15:restartNumberingAfterBreak="0">
    <w:nsid w:val="556137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0AF2C2E"/>
    <w:multiLevelType w:val="hybridMultilevel"/>
    <w:tmpl w:val="4C7CA278"/>
    <w:lvl w:ilvl="0" w:tplc="5AEC7466">
      <w:start w:val="1"/>
      <w:numFmt w:val="upperLetter"/>
      <w:lvlText w:val="Appendix %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80400B"/>
    <w:multiLevelType w:val="hybridMultilevel"/>
    <w:tmpl w:val="51A49A3E"/>
    <w:lvl w:ilvl="0" w:tplc="04090013">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7"/>
  </w:num>
  <w:num w:numId="15">
    <w:abstractNumId w:val="0"/>
  </w:num>
  <w:num w:numId="16">
    <w:abstractNumId w:val="0"/>
  </w:num>
  <w:num w:numId="17">
    <w:abstractNumId w:val="0"/>
  </w:num>
  <w:num w:numId="18">
    <w:abstractNumId w:val="0"/>
  </w:num>
  <w:num w:numId="19">
    <w:abstractNumId w:val="8"/>
  </w:num>
  <w:num w:numId="20">
    <w:abstractNumId w:val="4"/>
  </w:num>
  <w:num w:numId="21">
    <w:abstractNumId w:val="9"/>
  </w:num>
  <w:num w:numId="22">
    <w:abstractNumId w:val="2"/>
  </w:num>
  <w:num w:numId="23">
    <w:abstractNumId w:val="0"/>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Luo">
    <w15:presenceInfo w15:providerId="Windows Live" w15:userId="7aaeb8cd13abf3e4"/>
  </w15:person>
  <w15:person w15:author="Luo Laurence">
    <w15:presenceInfo w15:providerId="Windows Live" w15:userId="7aaeb8cd13abf3e4"/>
  </w15:person>
  <w15:person w15:author="AutoBVT">
    <w15:presenceInfo w15:providerId="None" w15:userId="AutoBV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172A27"/>
    <w:rsid w:val="0000093C"/>
    <w:rsid w:val="000306E3"/>
    <w:rsid w:val="00032AFC"/>
    <w:rsid w:val="0003368B"/>
    <w:rsid w:val="00043BBF"/>
    <w:rsid w:val="0005308F"/>
    <w:rsid w:val="000547F7"/>
    <w:rsid w:val="000567F2"/>
    <w:rsid w:val="00057E02"/>
    <w:rsid w:val="00060EF8"/>
    <w:rsid w:val="00075CD8"/>
    <w:rsid w:val="0007732B"/>
    <w:rsid w:val="00093155"/>
    <w:rsid w:val="000951F8"/>
    <w:rsid w:val="000B7D28"/>
    <w:rsid w:val="000D00E3"/>
    <w:rsid w:val="00100789"/>
    <w:rsid w:val="00100BC1"/>
    <w:rsid w:val="001113A9"/>
    <w:rsid w:val="00113788"/>
    <w:rsid w:val="00124D38"/>
    <w:rsid w:val="00143E9D"/>
    <w:rsid w:val="00163551"/>
    <w:rsid w:val="00170F7A"/>
    <w:rsid w:val="001721B8"/>
    <w:rsid w:val="00172A27"/>
    <w:rsid w:val="0017698C"/>
    <w:rsid w:val="001B0FC7"/>
    <w:rsid w:val="001D2D11"/>
    <w:rsid w:val="001E0101"/>
    <w:rsid w:val="0020688B"/>
    <w:rsid w:val="00213D3D"/>
    <w:rsid w:val="002150C7"/>
    <w:rsid w:val="00260A35"/>
    <w:rsid w:val="002B21B7"/>
    <w:rsid w:val="002B5A38"/>
    <w:rsid w:val="002C5DFA"/>
    <w:rsid w:val="002D5D6D"/>
    <w:rsid w:val="002E7FA8"/>
    <w:rsid w:val="002F23A7"/>
    <w:rsid w:val="00303D6B"/>
    <w:rsid w:val="00305F05"/>
    <w:rsid w:val="00314E77"/>
    <w:rsid w:val="00336D23"/>
    <w:rsid w:val="00364485"/>
    <w:rsid w:val="00387714"/>
    <w:rsid w:val="00390DB7"/>
    <w:rsid w:val="003942DA"/>
    <w:rsid w:val="003B0C8A"/>
    <w:rsid w:val="003B3807"/>
    <w:rsid w:val="003B3B1C"/>
    <w:rsid w:val="003B7E17"/>
    <w:rsid w:val="003C1FD0"/>
    <w:rsid w:val="003C324D"/>
    <w:rsid w:val="003C413F"/>
    <w:rsid w:val="003D01D8"/>
    <w:rsid w:val="003D178B"/>
    <w:rsid w:val="003D186E"/>
    <w:rsid w:val="003D38C0"/>
    <w:rsid w:val="003D4B49"/>
    <w:rsid w:val="003F15C8"/>
    <w:rsid w:val="00427062"/>
    <w:rsid w:val="00430242"/>
    <w:rsid w:val="00430F0D"/>
    <w:rsid w:val="00434B69"/>
    <w:rsid w:val="0043541B"/>
    <w:rsid w:val="00435BC9"/>
    <w:rsid w:val="004446A3"/>
    <w:rsid w:val="004462C8"/>
    <w:rsid w:val="00474C58"/>
    <w:rsid w:val="00481DF1"/>
    <w:rsid w:val="00487C1A"/>
    <w:rsid w:val="004975F5"/>
    <w:rsid w:val="004A6BB4"/>
    <w:rsid w:val="004B2A1F"/>
    <w:rsid w:val="004C74F3"/>
    <w:rsid w:val="004D1F10"/>
    <w:rsid w:val="004D74E2"/>
    <w:rsid w:val="004E0A7B"/>
    <w:rsid w:val="004E38ED"/>
    <w:rsid w:val="004F2195"/>
    <w:rsid w:val="00506532"/>
    <w:rsid w:val="005215AC"/>
    <w:rsid w:val="005534CA"/>
    <w:rsid w:val="00564F02"/>
    <w:rsid w:val="00566B92"/>
    <w:rsid w:val="00580D94"/>
    <w:rsid w:val="00581B11"/>
    <w:rsid w:val="00590D9A"/>
    <w:rsid w:val="0059194C"/>
    <w:rsid w:val="005A32FB"/>
    <w:rsid w:val="005A3E11"/>
    <w:rsid w:val="005A5841"/>
    <w:rsid w:val="005B0FF6"/>
    <w:rsid w:val="005C1005"/>
    <w:rsid w:val="005D12A8"/>
    <w:rsid w:val="005E0209"/>
    <w:rsid w:val="005E0BF1"/>
    <w:rsid w:val="00602A0E"/>
    <w:rsid w:val="00613D1B"/>
    <w:rsid w:val="006248EA"/>
    <w:rsid w:val="0062714B"/>
    <w:rsid w:val="00662243"/>
    <w:rsid w:val="006661E8"/>
    <w:rsid w:val="0068590E"/>
    <w:rsid w:val="006A2634"/>
    <w:rsid w:val="006A2C05"/>
    <w:rsid w:val="006A7756"/>
    <w:rsid w:val="006B101E"/>
    <w:rsid w:val="006B1849"/>
    <w:rsid w:val="006B7588"/>
    <w:rsid w:val="006C2A53"/>
    <w:rsid w:val="006C2FD5"/>
    <w:rsid w:val="006C4F94"/>
    <w:rsid w:val="006C58E7"/>
    <w:rsid w:val="006D6268"/>
    <w:rsid w:val="006E4C89"/>
    <w:rsid w:val="006E7693"/>
    <w:rsid w:val="006F2B07"/>
    <w:rsid w:val="00701EC9"/>
    <w:rsid w:val="007053EE"/>
    <w:rsid w:val="007235C2"/>
    <w:rsid w:val="00724862"/>
    <w:rsid w:val="00727793"/>
    <w:rsid w:val="00735EC4"/>
    <w:rsid w:val="007416A1"/>
    <w:rsid w:val="00744A17"/>
    <w:rsid w:val="00744C7A"/>
    <w:rsid w:val="00754145"/>
    <w:rsid w:val="00757F3B"/>
    <w:rsid w:val="007706AF"/>
    <w:rsid w:val="00773736"/>
    <w:rsid w:val="00781DA9"/>
    <w:rsid w:val="00790116"/>
    <w:rsid w:val="007905FC"/>
    <w:rsid w:val="007A2D72"/>
    <w:rsid w:val="007C13FA"/>
    <w:rsid w:val="007E4F49"/>
    <w:rsid w:val="007E6E58"/>
    <w:rsid w:val="007E70D3"/>
    <w:rsid w:val="0080090F"/>
    <w:rsid w:val="00830DE7"/>
    <w:rsid w:val="00835466"/>
    <w:rsid w:val="00837B4D"/>
    <w:rsid w:val="00842190"/>
    <w:rsid w:val="008647E8"/>
    <w:rsid w:val="00867A83"/>
    <w:rsid w:val="00876EE8"/>
    <w:rsid w:val="00887E11"/>
    <w:rsid w:val="00897635"/>
    <w:rsid w:val="008A1452"/>
    <w:rsid w:val="008F5F0B"/>
    <w:rsid w:val="00910DC1"/>
    <w:rsid w:val="00914331"/>
    <w:rsid w:val="0091596A"/>
    <w:rsid w:val="00920FBE"/>
    <w:rsid w:val="00927AD2"/>
    <w:rsid w:val="00954491"/>
    <w:rsid w:val="009659BD"/>
    <w:rsid w:val="0096731D"/>
    <w:rsid w:val="00970CA6"/>
    <w:rsid w:val="00970DCC"/>
    <w:rsid w:val="00977BDE"/>
    <w:rsid w:val="00980359"/>
    <w:rsid w:val="009861E0"/>
    <w:rsid w:val="00994E89"/>
    <w:rsid w:val="009B0DDC"/>
    <w:rsid w:val="009B4C18"/>
    <w:rsid w:val="009C5FB9"/>
    <w:rsid w:val="009D2830"/>
    <w:rsid w:val="009E2A6C"/>
    <w:rsid w:val="009E5717"/>
    <w:rsid w:val="009E6744"/>
    <w:rsid w:val="009F4816"/>
    <w:rsid w:val="00A25073"/>
    <w:rsid w:val="00A276BF"/>
    <w:rsid w:val="00A47BF7"/>
    <w:rsid w:val="00A54503"/>
    <w:rsid w:val="00A55821"/>
    <w:rsid w:val="00A625F4"/>
    <w:rsid w:val="00A65935"/>
    <w:rsid w:val="00A7217C"/>
    <w:rsid w:val="00A916C3"/>
    <w:rsid w:val="00A95C45"/>
    <w:rsid w:val="00AA01A5"/>
    <w:rsid w:val="00AA58B2"/>
    <w:rsid w:val="00AC04BB"/>
    <w:rsid w:val="00AC0B7F"/>
    <w:rsid w:val="00AE7A3E"/>
    <w:rsid w:val="00AF1AEB"/>
    <w:rsid w:val="00AF4E10"/>
    <w:rsid w:val="00B0473E"/>
    <w:rsid w:val="00B166E1"/>
    <w:rsid w:val="00B23163"/>
    <w:rsid w:val="00B33609"/>
    <w:rsid w:val="00B33CB3"/>
    <w:rsid w:val="00B73362"/>
    <w:rsid w:val="00B878B7"/>
    <w:rsid w:val="00B92CC0"/>
    <w:rsid w:val="00BB3F95"/>
    <w:rsid w:val="00BC1EDB"/>
    <w:rsid w:val="00BC2044"/>
    <w:rsid w:val="00BC24D8"/>
    <w:rsid w:val="00BC4684"/>
    <w:rsid w:val="00BC66E9"/>
    <w:rsid w:val="00BE7E0A"/>
    <w:rsid w:val="00C468E3"/>
    <w:rsid w:val="00C542E3"/>
    <w:rsid w:val="00C5557A"/>
    <w:rsid w:val="00C63714"/>
    <w:rsid w:val="00C679A0"/>
    <w:rsid w:val="00C736E5"/>
    <w:rsid w:val="00C95117"/>
    <w:rsid w:val="00CA7100"/>
    <w:rsid w:val="00CB03DB"/>
    <w:rsid w:val="00CC05E2"/>
    <w:rsid w:val="00CF1660"/>
    <w:rsid w:val="00D003B3"/>
    <w:rsid w:val="00D06D67"/>
    <w:rsid w:val="00D33C23"/>
    <w:rsid w:val="00D4446F"/>
    <w:rsid w:val="00D51728"/>
    <w:rsid w:val="00D53465"/>
    <w:rsid w:val="00D6011C"/>
    <w:rsid w:val="00D6578A"/>
    <w:rsid w:val="00D70E78"/>
    <w:rsid w:val="00D74B51"/>
    <w:rsid w:val="00D8699B"/>
    <w:rsid w:val="00D87E35"/>
    <w:rsid w:val="00DA712D"/>
    <w:rsid w:val="00DD0D3E"/>
    <w:rsid w:val="00DD46A0"/>
    <w:rsid w:val="00DE444C"/>
    <w:rsid w:val="00DE4C1C"/>
    <w:rsid w:val="00DF0327"/>
    <w:rsid w:val="00E164E4"/>
    <w:rsid w:val="00E24C66"/>
    <w:rsid w:val="00E275EC"/>
    <w:rsid w:val="00E34CB7"/>
    <w:rsid w:val="00E777CE"/>
    <w:rsid w:val="00E800D5"/>
    <w:rsid w:val="00E91825"/>
    <w:rsid w:val="00E93B79"/>
    <w:rsid w:val="00E960F6"/>
    <w:rsid w:val="00EA19F1"/>
    <w:rsid w:val="00EA2AFE"/>
    <w:rsid w:val="00EA63AA"/>
    <w:rsid w:val="00EB71C3"/>
    <w:rsid w:val="00EC0F8B"/>
    <w:rsid w:val="00ED05D6"/>
    <w:rsid w:val="00ED55CC"/>
    <w:rsid w:val="00EE0129"/>
    <w:rsid w:val="00EF01DC"/>
    <w:rsid w:val="00EF7A1C"/>
    <w:rsid w:val="00F016D3"/>
    <w:rsid w:val="00F1297A"/>
    <w:rsid w:val="00F140BC"/>
    <w:rsid w:val="00F179FD"/>
    <w:rsid w:val="00F27450"/>
    <w:rsid w:val="00F32F06"/>
    <w:rsid w:val="00F43B69"/>
    <w:rsid w:val="00F5682A"/>
    <w:rsid w:val="00F65C3B"/>
    <w:rsid w:val="00F72490"/>
    <w:rsid w:val="00F72C4A"/>
    <w:rsid w:val="00F744B8"/>
    <w:rsid w:val="00F93CF3"/>
    <w:rsid w:val="00F97959"/>
    <w:rsid w:val="00FA5407"/>
    <w:rsid w:val="00FB04FF"/>
    <w:rsid w:val="00FC0386"/>
    <w:rsid w:val="00FE4F80"/>
    <w:rsid w:val="00FE771A"/>
    <w:rsid w:val="00FF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8B75CF4"/>
  <w15:chartTrackingRefBased/>
  <w15:docId w15:val="{B1AED8E9-9345-47E3-87F5-752B79D0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TOC7">
    <w:name w:val="toc 7"/>
    <w:basedOn w:val="Normal"/>
    <w:next w:val="Normal"/>
    <w:pPr>
      <w:tabs>
        <w:tab w:val="right" w:leader="dot" w:pos="9360"/>
      </w:tabs>
      <w:ind w:left="1440"/>
    </w:pPr>
  </w:style>
  <w:style w:type="paragraph" w:customStyle="1" w:styleId="line">
    <w:name w:val="line"/>
    <w:basedOn w:val="Title"/>
    <w:pPr>
      <w:pBdr>
        <w:top w:val="single" w:sz="36" w:space="1" w:color="auto"/>
      </w:pBdr>
      <w:spacing w:after="0"/>
    </w:pPr>
    <w:rPr>
      <w:sz w:val="40"/>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ByLine">
    <w:name w:val="ByLine"/>
    <w:basedOn w:val="Title"/>
    <w:rPr>
      <w:sz w:val="28"/>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template">
    <w:name w:val="template"/>
    <w:basedOn w:val="Normal"/>
    <w:rPr>
      <w:rFonts w:ascii="Arial" w:hAnsi="Arial"/>
      <w:i/>
      <w:sz w:val="22"/>
    </w:rPr>
  </w:style>
  <w:style w:type="paragraph" w:customStyle="1" w:styleId="TOCEntry">
    <w:name w:val="TOCEntry"/>
    <w:basedOn w:val="Normal"/>
    <w:pPr>
      <w:keepNext/>
      <w:keepLines/>
      <w:spacing w:before="120" w:after="240" w:line="240" w:lineRule="atLeast"/>
    </w:pPr>
    <w:rPr>
      <w:b/>
      <w:sz w:val="36"/>
    </w:rPr>
  </w:style>
  <w:style w:type="paragraph" w:customStyle="1" w:styleId="level5">
    <w:name w:val="level 5"/>
    <w:basedOn w:val="Normal"/>
    <w:pPr>
      <w:tabs>
        <w:tab w:val="left" w:pos="2520"/>
      </w:tabs>
      <w:ind w:left="1440"/>
    </w:pPr>
  </w:style>
  <w:style w:type="paragraph" w:customStyle="1" w:styleId="level4">
    <w:name w:val="level 4"/>
    <w:basedOn w:val="Normal"/>
    <w:pPr>
      <w:spacing w:before="120" w:after="120"/>
      <w:ind w:left="634"/>
    </w:pPr>
  </w:style>
  <w:style w:type="paragraph" w:customStyle="1" w:styleId="heading10">
    <w:name w:val="heading1"/>
    <w:basedOn w:val="Normal"/>
    <w:pPr>
      <w:tabs>
        <w:tab w:val="left" w:pos="450"/>
        <w:tab w:val="left" w:pos="1080"/>
        <w:tab w:val="left" w:pos="1800"/>
        <w:tab w:val="left" w:pos="2610"/>
      </w:tabs>
    </w:pPr>
  </w:style>
  <w:style w:type="paragraph" w:customStyle="1" w:styleId="bullet">
    <w:name w:val="bullet"/>
    <w:basedOn w:val="Normal"/>
    <w:rPr>
      <w:rFonts w:ascii="Arial" w:hAnsi="Arial"/>
      <w:sz w:val="20"/>
    </w:rPr>
  </w:style>
  <w:style w:type="paragraph" w:styleId="Title">
    <w:name w:val="Title"/>
    <w:basedOn w:val="Normal"/>
    <w:qFormat/>
    <w:pPr>
      <w:spacing w:before="240" w:after="720" w:line="240" w:lineRule="auto"/>
      <w:jc w:val="right"/>
    </w:pPr>
    <w:rPr>
      <w:rFonts w:ascii="Arial" w:hAnsi="Arial"/>
      <w:b/>
      <w:kern w:val="28"/>
      <w:sz w:val="64"/>
    </w:rPr>
  </w:style>
  <w:style w:type="paragraph" w:styleId="TOC9">
    <w:name w:val="toc 9"/>
    <w:basedOn w:val="Normal"/>
    <w:next w:val="Normal"/>
    <w:pPr>
      <w:tabs>
        <w:tab w:val="right" w:leader="dot" w:pos="9360"/>
      </w:tabs>
      <w:ind w:left="1920"/>
    </w:p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TOC6">
    <w:name w:val="toc 6"/>
    <w:basedOn w:val="Normal"/>
    <w:next w:val="Normal"/>
    <w:pPr>
      <w:tabs>
        <w:tab w:val="right" w:leader="dot" w:pos="9360"/>
      </w:tabs>
      <w:ind w:left="1200"/>
    </w:pPr>
  </w:style>
  <w:style w:type="paragraph" w:styleId="TOC4">
    <w:name w:val="toc 4"/>
    <w:basedOn w:val="Normal"/>
    <w:next w:val="Normal"/>
    <w:pPr>
      <w:tabs>
        <w:tab w:val="right" w:leader="dot" w:pos="9360"/>
      </w:tabs>
      <w:ind w:left="720"/>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lang w:eastAsia="zh-CN"/>
    </w:rPr>
  </w:style>
  <w:style w:type="paragraph" w:styleId="Header">
    <w:name w:val="header"/>
    <w:basedOn w:val="Normal"/>
    <w:pPr>
      <w:tabs>
        <w:tab w:val="center" w:pos="4680"/>
        <w:tab w:val="right" w:pos="9360"/>
      </w:tabs>
    </w:pPr>
    <w:rPr>
      <w:b/>
      <w:i/>
      <w:sz w:val="20"/>
    </w:rPr>
  </w:style>
  <w:style w:type="paragraph" w:styleId="Footer">
    <w:name w:val="footer"/>
    <w:basedOn w:val="Normal"/>
    <w:pPr>
      <w:tabs>
        <w:tab w:val="center" w:pos="4680"/>
        <w:tab w:val="right" w:pos="9360"/>
      </w:tabs>
    </w:pPr>
    <w:rPr>
      <w:b/>
      <w:i/>
      <w:sz w:val="20"/>
    </w:rPr>
  </w:style>
  <w:style w:type="paragraph" w:styleId="TOC8">
    <w:name w:val="toc 8"/>
    <w:basedOn w:val="Normal"/>
    <w:next w:val="Normal"/>
    <w:pPr>
      <w:tabs>
        <w:tab w:val="right" w:leader="dot" w:pos="9360"/>
      </w:tabs>
      <w:ind w:left="1680"/>
    </w:pPr>
  </w:style>
  <w:style w:type="paragraph" w:styleId="TOC3">
    <w:name w:val="toc 3"/>
    <w:basedOn w:val="Normal"/>
    <w:next w:val="Normal"/>
    <w:pPr>
      <w:tabs>
        <w:tab w:val="left" w:pos="1200"/>
        <w:tab w:val="right" w:leader="dot" w:pos="9360"/>
      </w:tabs>
      <w:ind w:left="480"/>
    </w:pPr>
    <w:rPr>
      <w:sz w:val="22"/>
      <w:lang w:eastAsia="zh-CN"/>
    </w:rPr>
  </w:style>
  <w:style w:type="paragraph" w:styleId="TOC5">
    <w:name w:val="toc 5"/>
    <w:basedOn w:val="Normal"/>
    <w:next w:val="Normal"/>
    <w:pPr>
      <w:tabs>
        <w:tab w:val="right" w:leader="dot" w:pos="9360"/>
      </w:tabs>
      <w:ind w:left="960"/>
    </w:pPr>
  </w:style>
  <w:style w:type="paragraph" w:styleId="ListParagraph">
    <w:name w:val="List Paragraph"/>
    <w:basedOn w:val="Normal"/>
    <w:uiPriority w:val="34"/>
    <w:qFormat/>
    <w:rsid w:val="00744C7A"/>
    <w:pPr>
      <w:ind w:left="720"/>
      <w:contextualSpacing/>
    </w:pPr>
  </w:style>
  <w:style w:type="paragraph" w:styleId="BalloonText">
    <w:name w:val="Balloon Text"/>
    <w:basedOn w:val="Normal"/>
    <w:link w:val="BalloonTextChar"/>
    <w:uiPriority w:val="99"/>
    <w:semiHidden/>
    <w:unhideWhenUsed/>
    <w:rsid w:val="00744C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C7A"/>
    <w:rPr>
      <w:rFonts w:ascii="Segoe UI" w:hAnsi="Segoe UI" w:cs="Segoe UI"/>
      <w:sz w:val="18"/>
      <w:szCs w:val="18"/>
      <w:lang w:eastAsia="en-US"/>
    </w:rPr>
  </w:style>
  <w:style w:type="paragraph" w:customStyle="1" w:styleId="1">
    <w:name w:val="标题 1"/>
    <w:basedOn w:val="Normal"/>
    <w:link w:val="1Char"/>
    <w:rsid w:val="00100BC1"/>
  </w:style>
  <w:style w:type="paragraph" w:customStyle="1" w:styleId="2">
    <w:name w:val="标题 2"/>
    <w:basedOn w:val="Normal"/>
    <w:rsid w:val="00100BC1"/>
  </w:style>
  <w:style w:type="paragraph" w:customStyle="1" w:styleId="3">
    <w:name w:val="标题 3"/>
    <w:basedOn w:val="Normal"/>
    <w:rsid w:val="00100BC1"/>
    <w:pPr>
      <w:numPr>
        <w:ilvl w:val="2"/>
        <w:numId w:val="24"/>
      </w:numPr>
    </w:pPr>
  </w:style>
  <w:style w:type="paragraph" w:customStyle="1" w:styleId="4">
    <w:name w:val="标题 4"/>
    <w:basedOn w:val="Normal"/>
    <w:rsid w:val="00100BC1"/>
    <w:pPr>
      <w:numPr>
        <w:ilvl w:val="3"/>
        <w:numId w:val="24"/>
      </w:numPr>
    </w:pPr>
  </w:style>
  <w:style w:type="paragraph" w:customStyle="1" w:styleId="5">
    <w:name w:val="标题 5"/>
    <w:basedOn w:val="Normal"/>
    <w:rsid w:val="00100BC1"/>
    <w:pPr>
      <w:numPr>
        <w:ilvl w:val="4"/>
        <w:numId w:val="24"/>
      </w:numPr>
    </w:pPr>
  </w:style>
  <w:style w:type="paragraph" w:customStyle="1" w:styleId="6">
    <w:name w:val="标题 6"/>
    <w:basedOn w:val="Normal"/>
    <w:rsid w:val="00100BC1"/>
    <w:pPr>
      <w:numPr>
        <w:ilvl w:val="5"/>
        <w:numId w:val="24"/>
      </w:numPr>
    </w:pPr>
  </w:style>
  <w:style w:type="paragraph" w:customStyle="1" w:styleId="7">
    <w:name w:val="标题 7"/>
    <w:basedOn w:val="Normal"/>
    <w:rsid w:val="00100BC1"/>
    <w:pPr>
      <w:numPr>
        <w:ilvl w:val="6"/>
        <w:numId w:val="24"/>
      </w:numPr>
    </w:pPr>
  </w:style>
  <w:style w:type="paragraph" w:customStyle="1" w:styleId="8">
    <w:name w:val="标题 8"/>
    <w:basedOn w:val="Normal"/>
    <w:rsid w:val="00100BC1"/>
    <w:pPr>
      <w:numPr>
        <w:ilvl w:val="7"/>
        <w:numId w:val="24"/>
      </w:numPr>
    </w:pPr>
  </w:style>
  <w:style w:type="paragraph" w:customStyle="1" w:styleId="9">
    <w:name w:val="标题 9"/>
    <w:basedOn w:val="Normal"/>
    <w:rsid w:val="00100BC1"/>
    <w:pPr>
      <w:numPr>
        <w:ilvl w:val="8"/>
        <w:numId w:val="24"/>
      </w:numPr>
    </w:pPr>
  </w:style>
  <w:style w:type="paragraph" w:customStyle="1" w:styleId="Style1">
    <w:name w:val="Style1"/>
    <w:basedOn w:val="1"/>
    <w:link w:val="Style1Char"/>
    <w:rsid w:val="00100BC1"/>
  </w:style>
  <w:style w:type="paragraph" w:customStyle="1" w:styleId="Appendix1">
    <w:name w:val="Appendix 1"/>
    <w:basedOn w:val="Heading1"/>
    <w:link w:val="Appendix1Char"/>
    <w:qFormat/>
    <w:rsid w:val="00100BC1"/>
    <w:pPr>
      <w:numPr>
        <w:numId w:val="24"/>
      </w:numPr>
    </w:pPr>
    <w:rPr>
      <w:rFonts w:ascii="Arial" w:hAnsi="Arial" w:cs="Arial"/>
    </w:rPr>
  </w:style>
  <w:style w:type="character" w:customStyle="1" w:styleId="1Char">
    <w:name w:val="标题 1 Char"/>
    <w:basedOn w:val="DefaultParagraphFont"/>
    <w:link w:val="1"/>
    <w:rsid w:val="00100BC1"/>
    <w:rPr>
      <w:rFonts w:ascii="Times" w:hAnsi="Times"/>
      <w:sz w:val="24"/>
      <w:lang w:eastAsia="en-US"/>
    </w:rPr>
  </w:style>
  <w:style w:type="character" w:customStyle="1" w:styleId="Style1Char">
    <w:name w:val="Style1 Char"/>
    <w:basedOn w:val="1Char"/>
    <w:link w:val="Style1"/>
    <w:rsid w:val="00100BC1"/>
    <w:rPr>
      <w:rFonts w:ascii="Times" w:hAnsi="Times"/>
      <w:sz w:val="24"/>
      <w:lang w:eastAsia="en-US"/>
    </w:rPr>
  </w:style>
  <w:style w:type="paragraph" w:customStyle="1" w:styleId="Appendix2">
    <w:name w:val="Appendix 2"/>
    <w:basedOn w:val="Heading2"/>
    <w:link w:val="Appendix2Char"/>
    <w:qFormat/>
    <w:rsid w:val="00757F3B"/>
    <w:pPr>
      <w:numPr>
        <w:numId w:val="24"/>
      </w:numPr>
    </w:pPr>
    <w:rPr>
      <w:rFonts w:ascii="Arial" w:hAnsi="Arial" w:cs="Arial"/>
    </w:rPr>
  </w:style>
  <w:style w:type="character" w:customStyle="1" w:styleId="Heading1Char">
    <w:name w:val="Heading 1 Char"/>
    <w:basedOn w:val="DefaultParagraphFont"/>
    <w:link w:val="Heading1"/>
    <w:rsid w:val="00100BC1"/>
    <w:rPr>
      <w:rFonts w:ascii="Times" w:hAnsi="Times"/>
      <w:b/>
      <w:kern w:val="28"/>
      <w:sz w:val="36"/>
      <w:lang w:eastAsia="en-US"/>
    </w:rPr>
  </w:style>
  <w:style w:type="character" w:customStyle="1" w:styleId="Appendix1Char">
    <w:name w:val="Appendix 1 Char"/>
    <w:basedOn w:val="Heading1Char"/>
    <w:link w:val="Appendix1"/>
    <w:rsid w:val="00100BC1"/>
    <w:rPr>
      <w:rFonts w:ascii="Arial" w:hAnsi="Arial" w:cs="Arial"/>
      <w:b/>
      <w:kern w:val="28"/>
      <w:sz w:val="36"/>
      <w:lang w:eastAsia="en-US"/>
    </w:rPr>
  </w:style>
  <w:style w:type="character" w:customStyle="1" w:styleId="Heading2Char">
    <w:name w:val="Heading 2 Char"/>
    <w:basedOn w:val="DefaultParagraphFont"/>
    <w:link w:val="Heading2"/>
    <w:rsid w:val="00757F3B"/>
    <w:rPr>
      <w:rFonts w:ascii="Times" w:hAnsi="Times"/>
      <w:b/>
      <w:sz w:val="28"/>
      <w:lang w:eastAsia="en-US"/>
    </w:rPr>
  </w:style>
  <w:style w:type="character" w:customStyle="1" w:styleId="Appendix2Char">
    <w:name w:val="Appendix 2 Char"/>
    <w:basedOn w:val="Heading2Char"/>
    <w:link w:val="Appendix2"/>
    <w:rsid w:val="00757F3B"/>
    <w:rPr>
      <w:rFonts w:ascii="Arial" w:hAnsi="Arial" w:cs="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54437-34D0-47F7-AB5E-91F13600B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1946</Words>
  <Characters>11098</Characters>
  <Application>Microsoft Office Word</Application>
  <DocSecurity>0</DocSecurity>
  <PresentationFormat/>
  <Lines>92</Lines>
  <Paragraphs>26</Paragraphs>
  <Slides>0</Slides>
  <Notes>0</Notes>
  <HiddenSlides>0</HiddenSlides>
  <MMClips>0</MMClip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Software Requirements Specification Template</vt:lpstr>
      <vt:lpstr>Introduction </vt:lpstr>
      <vt:lpstr>    Purpose </vt:lpstr>
      <vt:lpstr>    Document Conventions</vt:lpstr>
      <vt:lpstr>    Intended Audience and Reading Suggestions</vt:lpstr>
      <vt:lpstr>    Project Scope</vt:lpstr>
      <vt:lpstr>    References</vt:lpstr>
      <vt:lpstr/>
      <vt:lpstr>Overall Description </vt:lpstr>
      <vt:lpstr>    Product Perspective</vt:lpstr>
      <vt:lpstr>    /Product Features</vt:lpstr>
      <vt:lpstr>    User Classes and Characteristics</vt:lpstr>
      <vt:lpstr>    Operating Environment</vt:lpstr>
      <vt:lpstr>    Design and Implementation Constraints</vt:lpstr>
      <vt:lpstr>    User Documentation</vt:lpstr>
      <vt:lpstr>    Assumptions and Dependencies</vt:lpstr>
      <vt:lpstr>System Features</vt:lpstr>
      <vt:lpstr>    </vt:lpstr>
      <vt:lpstr>    Maintain Recipes</vt:lpstr>
      <vt:lpstr>    Maintain Ingredients</vt:lpstr>
      <vt:lpstr>    Recommend a Recipe </vt:lpstr>
      <vt:lpstr>    Maintain equipment information</vt:lpstr>
      <vt:lpstr>    Write Note </vt:lpstr>
      <vt:lpstr>External Interface Requirements</vt:lpstr>
      <vt:lpstr>    </vt:lpstr>
      <vt:lpstr>    User Interfaces</vt:lpstr>
      <vt:lpstr>    /Hardware Interfaces</vt:lpstr>
      <vt:lpstr>    Software Interfaces</vt:lpstr>
      <vt:lpstr>    Communications Interfaces</vt:lpstr>
      <vt:lpstr>Other Nonfunctional Requirements </vt:lpstr>
      <vt:lpstr>    Performance Requirements</vt:lpstr>
      <vt:lpstr>    Safety Requirements</vt:lpstr>
      <vt:lpstr>    Security Requirements</vt:lpstr>
      <vt:lpstr>    Software Quality Attributes</vt:lpstr>
      <vt:lpstr>Other Requirements </vt:lpstr>
      <vt:lpstr>Glossary</vt:lpstr>
      <vt:lpstr>Analysis Models</vt:lpstr>
      <vt:lpstr>    /Class Diagram</vt:lpstr>
      <vt:lpstr>    Sequence Diagram</vt:lpstr>
      <vt:lpstr/>
      <vt:lpstr>Issues List</vt:lpstr>
    </vt:vector>
  </TitlesOfParts>
  <Manager/>
  <Company>Process Impact</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Cerf</dc:creator>
  <cp:keywords/>
  <dc:description/>
  <cp:lastModifiedBy>Laurence Luo</cp:lastModifiedBy>
  <cp:revision>2</cp:revision>
  <dcterms:created xsi:type="dcterms:W3CDTF">2019-04-02T12:36:00Z</dcterms:created>
  <dcterms:modified xsi:type="dcterms:W3CDTF">2019-04-02T12:36:00Z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